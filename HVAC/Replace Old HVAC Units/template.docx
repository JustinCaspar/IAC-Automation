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77A3F" w14:textId="3D60FF85" w:rsidR="00DA63EF" w:rsidRPr="001269E7" w:rsidRDefault="00546180">
      <w:pPr>
        <w:pStyle w:val="Heading1"/>
        <w:spacing w:after="120"/>
        <w:rPr>
          <w:sz w:val="24"/>
          <w:szCs w:val="24"/>
        </w:rPr>
      </w:pPr>
      <w:r>
        <w:rPr>
          <w:sz w:val="24"/>
          <w:szCs w:val="24"/>
        </w:rPr>
        <w:t xml:space="preserve">Recommendation </w:t>
      </w:r>
      <w:r w:rsidR="00892A30">
        <w:rPr>
          <w:sz w:val="24"/>
          <w:szCs w:val="24"/>
        </w:rPr>
        <w:t>${</w:t>
      </w:r>
      <w:r>
        <w:rPr>
          <w:sz w:val="24"/>
          <w:szCs w:val="24"/>
        </w:rPr>
        <w:t>REC</w:t>
      </w:r>
      <w:r w:rsidR="00892A30">
        <w:rPr>
          <w:sz w:val="24"/>
          <w:szCs w:val="24"/>
        </w:rPr>
        <w:t>}</w:t>
      </w:r>
      <w:r w:rsidR="00000000" w:rsidRPr="001269E7">
        <w:rPr>
          <w:sz w:val="24"/>
          <w:szCs w:val="24"/>
        </w:rPr>
        <w:t>: Replace Old HVAC Units</w:t>
      </w:r>
    </w:p>
    <w:p w14:paraId="4209BDB2" w14:textId="77777777" w:rsidR="00DA63EF" w:rsidRDefault="00000000">
      <w:pPr>
        <w:pStyle w:val="Heading3"/>
        <w:rPr>
          <w:color w:val="215868"/>
        </w:rPr>
      </w:pPr>
      <w:r>
        <w:t>Recommended Action</w:t>
      </w:r>
    </w:p>
    <w:p w14:paraId="0ABF2458" w14:textId="7DF8576E" w:rsidR="00DA63EF" w:rsidRDefault="001269E7" w:rsidP="001269E7">
      <w:pPr>
        <w:pBdr>
          <w:top w:val="nil"/>
          <w:left w:val="nil"/>
          <w:bottom w:val="nil"/>
          <w:right w:val="nil"/>
          <w:between w:val="nil"/>
        </w:pBdr>
        <w:spacing w:line="360" w:lineRule="auto"/>
        <w:rPr>
          <w:color w:val="000000"/>
        </w:rPr>
      </w:pPr>
      <w:r>
        <w:rPr>
          <w:color w:val="000000"/>
        </w:rPr>
        <w:tab/>
        <w:t>Replace the old air conditioning units with new, efficient units to save energy.</w:t>
      </w:r>
    </w:p>
    <w:p w14:paraId="61E1ECCE" w14:textId="77777777" w:rsidR="00DA63EF" w:rsidRDefault="00000000" w:rsidP="00DA2E9B">
      <w:pPr>
        <w:pStyle w:val="Heading3"/>
        <w:spacing w:after="120"/>
      </w:pPr>
      <w:r>
        <w:t>Summary of Estimated Savings and Implementation Costs</w:t>
      </w:r>
    </w:p>
    <w:tbl>
      <w:tblPr>
        <w:tblStyle w:val="a1"/>
        <w:tblW w:w="554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561"/>
        <w:gridCol w:w="1980"/>
      </w:tblGrid>
      <w:tr w:rsidR="00DA63EF" w:rsidRPr="00DA2E9B" w14:paraId="3F89A409" w14:textId="77777777">
        <w:trPr>
          <w:trHeight w:val="432"/>
          <w:jc w:val="center"/>
        </w:trPr>
        <w:tc>
          <w:tcPr>
            <w:tcW w:w="3561" w:type="dxa"/>
          </w:tcPr>
          <w:p w14:paraId="33467474" w14:textId="77777777" w:rsidR="00DA63EF" w:rsidRPr="00DA2E9B" w:rsidRDefault="00000000" w:rsidP="00DA2E9B">
            <w:pPr>
              <w:spacing w:before="60" w:after="60" w:line="276" w:lineRule="auto"/>
              <w:rPr>
                <w:sz w:val="24"/>
                <w:szCs w:val="24"/>
              </w:rPr>
            </w:pPr>
            <w:r w:rsidRPr="00DA2E9B">
              <w:rPr>
                <w:sz w:val="24"/>
                <w:szCs w:val="24"/>
              </w:rPr>
              <w:t>Annual Cost Savings</w:t>
            </w:r>
          </w:p>
        </w:tc>
        <w:tc>
          <w:tcPr>
            <w:tcW w:w="1980" w:type="dxa"/>
          </w:tcPr>
          <w:p w14:paraId="30EE42E9" w14:textId="13D3D6C8"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${ACS}</w:t>
            </w:r>
          </w:p>
        </w:tc>
      </w:tr>
      <w:tr w:rsidR="00DA63EF" w:rsidRPr="00DA2E9B" w14:paraId="74A83C71" w14:textId="77777777">
        <w:trPr>
          <w:trHeight w:val="432"/>
          <w:jc w:val="center"/>
        </w:trPr>
        <w:tc>
          <w:tcPr>
            <w:tcW w:w="3561" w:type="dxa"/>
          </w:tcPr>
          <w:p w14:paraId="1E66BA60" w14:textId="77777777" w:rsidR="00DA63EF" w:rsidRPr="00DA2E9B" w:rsidRDefault="00000000" w:rsidP="00DA2E9B">
            <w:pPr>
              <w:spacing w:before="60" w:after="60" w:line="276" w:lineRule="auto"/>
              <w:rPr>
                <w:sz w:val="24"/>
                <w:szCs w:val="24"/>
              </w:rPr>
            </w:pPr>
            <w:r w:rsidRPr="00DA2E9B">
              <w:rPr>
                <w:sz w:val="24"/>
                <w:szCs w:val="24"/>
              </w:rPr>
              <w:t>Implementation Cost</w:t>
            </w:r>
          </w:p>
        </w:tc>
        <w:tc>
          <w:tcPr>
            <w:tcW w:w="1980" w:type="dxa"/>
          </w:tcPr>
          <w:p w14:paraId="6608A4D4" w14:textId="25344887" w:rsidR="00DA63EF" w:rsidRPr="00DA2E9B" w:rsidRDefault="00892A30" w:rsidP="00DA2E9B">
            <w:pPr>
              <w:spacing w:before="60" w:after="60" w:line="276" w:lineRule="auto"/>
              <w:rPr>
                <w:sz w:val="24"/>
                <w:szCs w:val="24"/>
              </w:rPr>
            </w:pPr>
            <w:r w:rsidRPr="00DA2E9B">
              <w:rPr>
                <w:sz w:val="24"/>
                <w:szCs w:val="24"/>
              </w:rPr>
              <w:t>${IC}</w:t>
            </w:r>
          </w:p>
        </w:tc>
      </w:tr>
      <w:tr w:rsidR="00DA63EF" w:rsidRPr="00DA2E9B" w14:paraId="59E02BA6" w14:textId="77777777">
        <w:trPr>
          <w:trHeight w:val="432"/>
          <w:jc w:val="center"/>
        </w:trPr>
        <w:tc>
          <w:tcPr>
            <w:tcW w:w="3561" w:type="dxa"/>
          </w:tcPr>
          <w:p w14:paraId="7523BCAC" w14:textId="77777777" w:rsidR="00DA63EF" w:rsidRPr="00DA2E9B" w:rsidRDefault="00000000" w:rsidP="00DA2E9B">
            <w:pPr>
              <w:spacing w:before="60" w:after="60" w:line="276" w:lineRule="auto"/>
              <w:rPr>
                <w:sz w:val="24"/>
                <w:szCs w:val="24"/>
              </w:rPr>
            </w:pPr>
            <w:r w:rsidRPr="00DA2E9B">
              <w:rPr>
                <w:sz w:val="24"/>
                <w:szCs w:val="24"/>
              </w:rPr>
              <w:t>Payback Period</w:t>
            </w:r>
          </w:p>
        </w:tc>
        <w:tc>
          <w:tcPr>
            <w:tcW w:w="1980" w:type="dxa"/>
          </w:tcPr>
          <w:p w14:paraId="770A1BFA" w14:textId="399712B4" w:rsidR="00DA63EF" w:rsidRPr="00DA2E9B" w:rsidRDefault="00892A30" w:rsidP="00DA2E9B">
            <w:pPr>
              <w:spacing w:before="60" w:after="60" w:line="276" w:lineRule="auto"/>
              <w:rPr>
                <w:sz w:val="24"/>
                <w:szCs w:val="24"/>
              </w:rPr>
            </w:pPr>
            <w:r w:rsidRPr="00DA2E9B">
              <w:rPr>
                <w:sz w:val="24"/>
                <w:szCs w:val="24"/>
              </w:rPr>
              <w:t>${PB}</w:t>
            </w:r>
          </w:p>
        </w:tc>
      </w:tr>
      <w:tr w:rsidR="00DA63EF" w:rsidRPr="00DA2E9B" w14:paraId="328D6C3C" w14:textId="77777777">
        <w:trPr>
          <w:trHeight w:val="432"/>
          <w:jc w:val="center"/>
        </w:trPr>
        <w:tc>
          <w:tcPr>
            <w:tcW w:w="3561" w:type="dxa"/>
          </w:tcPr>
          <w:p w14:paraId="07F75374" w14:textId="77777777" w:rsidR="00DA63EF" w:rsidRPr="00DA2E9B" w:rsidRDefault="00000000" w:rsidP="00DA2E9B">
            <w:pPr>
              <w:spacing w:before="60" w:after="60" w:line="276" w:lineRule="auto"/>
              <w:rPr>
                <w:sz w:val="24"/>
                <w:szCs w:val="24"/>
              </w:rPr>
            </w:pPr>
            <w:r w:rsidRPr="00DA2E9B">
              <w:rPr>
                <w:sz w:val="24"/>
                <w:szCs w:val="24"/>
              </w:rPr>
              <w:t>Annual Electricity Savings</w:t>
            </w:r>
          </w:p>
        </w:tc>
        <w:tc>
          <w:tcPr>
            <w:tcW w:w="1980" w:type="dxa"/>
          </w:tcPr>
          <w:p w14:paraId="36493BF1" w14:textId="08C060FE" w:rsidR="00DA63EF" w:rsidRPr="00DA2E9B" w:rsidRDefault="00892A30" w:rsidP="00DA2E9B">
            <w:pPr>
              <w:spacing w:before="60" w:after="60" w:line="276" w:lineRule="auto"/>
              <w:rPr>
                <w:sz w:val="24"/>
                <w:szCs w:val="24"/>
              </w:rPr>
            </w:pPr>
            <w:r w:rsidRPr="00DA2E9B">
              <w:rPr>
                <w:sz w:val="24"/>
                <w:szCs w:val="24"/>
              </w:rPr>
              <w:t>${ES} kWh</w:t>
            </w:r>
          </w:p>
        </w:tc>
      </w:tr>
      <w:tr w:rsidR="00DA63EF" w:rsidRPr="00DA2E9B" w14:paraId="609ACB71" w14:textId="77777777">
        <w:trPr>
          <w:trHeight w:val="432"/>
          <w:jc w:val="center"/>
        </w:trPr>
        <w:tc>
          <w:tcPr>
            <w:tcW w:w="3561" w:type="dxa"/>
          </w:tcPr>
          <w:p w14:paraId="767E11E9" w14:textId="77777777" w:rsidR="00DA63EF" w:rsidRPr="00DA2E9B" w:rsidRDefault="00000000" w:rsidP="00DA2E9B">
            <w:pPr>
              <w:spacing w:before="60" w:after="60" w:line="276" w:lineRule="auto"/>
              <w:rPr>
                <w:sz w:val="24"/>
                <w:szCs w:val="24"/>
              </w:rPr>
            </w:pPr>
            <w:r w:rsidRPr="00DA2E9B">
              <w:rPr>
                <w:sz w:val="24"/>
                <w:szCs w:val="24"/>
              </w:rPr>
              <w:t>Annual Demand Savings</w:t>
            </w:r>
          </w:p>
        </w:tc>
        <w:tc>
          <w:tcPr>
            <w:tcW w:w="1980" w:type="dxa"/>
          </w:tcPr>
          <w:p w14:paraId="5D8208DC" w14:textId="1B935C29" w:rsidR="00DA63EF" w:rsidRPr="00DA2E9B" w:rsidRDefault="00892A3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sz w:val="24"/>
                <w:szCs w:val="24"/>
              </w:rPr>
              <w:t>${DS}</w:t>
            </w:r>
            <w:r w:rsidRPr="00DA2E9B">
              <w:rPr>
                <w:color w:val="000000"/>
                <w:sz w:val="24"/>
                <w:szCs w:val="24"/>
              </w:rPr>
              <w:t xml:space="preserve"> kW</w:t>
            </w:r>
          </w:p>
        </w:tc>
      </w:tr>
      <w:tr w:rsidR="00DA63EF" w:rsidRPr="00DA2E9B" w14:paraId="64662442" w14:textId="77777777">
        <w:trPr>
          <w:trHeight w:val="432"/>
          <w:jc w:val="center"/>
        </w:trPr>
        <w:tc>
          <w:tcPr>
            <w:tcW w:w="3561" w:type="dxa"/>
          </w:tcPr>
          <w:p w14:paraId="2D7BA0FE" w14:textId="77777777" w:rsidR="00DA63EF" w:rsidRPr="00DA2E9B" w:rsidRDefault="00000000" w:rsidP="00DA2E9B">
            <w:pPr>
              <w:spacing w:before="60" w:after="60" w:line="276" w:lineRule="auto"/>
              <w:rPr>
                <w:sz w:val="24"/>
                <w:szCs w:val="24"/>
              </w:rPr>
            </w:pPr>
            <w:r w:rsidRPr="00DA2E9B">
              <w:rPr>
                <w:sz w:val="24"/>
                <w:szCs w:val="24"/>
              </w:rPr>
              <w:t>ARC Number</w:t>
            </w:r>
          </w:p>
        </w:tc>
        <w:tc>
          <w:tcPr>
            <w:tcW w:w="1980" w:type="dxa"/>
          </w:tcPr>
          <w:p w14:paraId="7ADBFC2C" w14:textId="77777777" w:rsidR="00DA63EF" w:rsidRPr="00DA2E9B" w:rsidRDefault="00000000" w:rsidP="00DA2E9B">
            <w:pPr>
              <w:pBdr>
                <w:top w:val="nil"/>
                <w:left w:val="nil"/>
                <w:bottom w:val="nil"/>
                <w:right w:val="nil"/>
                <w:between w:val="nil"/>
              </w:pBdr>
              <w:tabs>
                <w:tab w:val="center" w:pos="4320"/>
                <w:tab w:val="right" w:pos="8640"/>
              </w:tabs>
              <w:spacing w:before="60" w:after="60" w:line="276" w:lineRule="auto"/>
              <w:rPr>
                <w:color w:val="000000"/>
                <w:sz w:val="24"/>
                <w:szCs w:val="24"/>
              </w:rPr>
            </w:pPr>
            <w:r w:rsidRPr="00DA2E9B">
              <w:rPr>
                <w:color w:val="000000"/>
                <w:sz w:val="24"/>
                <w:szCs w:val="24"/>
              </w:rPr>
              <w:t>2.7232.3</w:t>
            </w:r>
          </w:p>
        </w:tc>
      </w:tr>
    </w:tbl>
    <w:p w14:paraId="3D89F6FB" w14:textId="77777777" w:rsidR="00DA63EF" w:rsidRDefault="00000000" w:rsidP="00DA2E9B">
      <w:pPr>
        <w:pStyle w:val="Heading3"/>
        <w:spacing w:before="240"/>
      </w:pPr>
      <w:r>
        <w:t>Current Practice and Observations</w:t>
      </w:r>
    </w:p>
    <w:p w14:paraId="70D4D073" w14:textId="77777777" w:rsidR="00DA63EF" w:rsidRDefault="00000000">
      <w:pPr>
        <w:spacing w:line="360" w:lineRule="auto"/>
        <w:jc w:val="both"/>
      </w:pPr>
      <w:bookmarkStart w:id="0" w:name="_heading=h.30j0zll" w:colFirst="0" w:colLast="0"/>
      <w:bookmarkEnd w:id="0"/>
      <w:r>
        <w:tab/>
        <w:t>Currently, the plant has many air conditioner units in service. During the plant visit, we were informed that some of these HVAC systems are very old and inefficient, relative to air conditioners currently being sold by manufacturers. It is recommended that the air conditioners that are close to the end of their lifespan be replaced. The energy cost savings from higher efficiency units will help pay for the incremental cost. It is recommended that the old AC units be replaced with new, energy-efficient units with make-up air capabilities</w:t>
      </w:r>
      <w:r w:rsidRPr="00892A30">
        <w:rPr>
          <w:highlight w:val="yellow"/>
        </w:rPr>
        <w:t>. The designated unit is #3. The HVAC systems run 24/7 year-round based on the factory conditions and the control system for the units.</w:t>
      </w:r>
      <w:r>
        <w:t xml:space="preserve"> </w:t>
      </w:r>
    </w:p>
    <w:p w14:paraId="2F4DC0BE" w14:textId="77777777" w:rsidR="00DA63EF" w:rsidRDefault="00000000">
      <w:pPr>
        <w:pStyle w:val="Heading3"/>
      </w:pPr>
      <w:r>
        <w:t>Anticipated Savings</w:t>
      </w:r>
    </w:p>
    <w:p w14:paraId="54E80154" w14:textId="77777777" w:rsidR="00DA63EF" w:rsidRDefault="00000000">
      <w:pPr>
        <w:spacing w:line="360" w:lineRule="auto"/>
        <w:jc w:val="both"/>
      </w:pPr>
      <w:r>
        <w:tab/>
        <w:t>The EER of the air conditioning units can be obtained from the Directory of Certified Applied Air Conditioning Products, manufacturer’s literature, or is included on the yellow appliance rating label of the unit. It is very common to find newer units with an EER of 12, and some of the latest models have an EER as high as 16. It is recommended that the older units be replaced with new units that have a minimum EER of 15.</w:t>
      </w:r>
    </w:p>
    <w:p w14:paraId="6387D838" w14:textId="77777777" w:rsidR="00DA63EF" w:rsidRDefault="00000000">
      <w:pPr>
        <w:spacing w:line="360" w:lineRule="auto"/>
        <w:jc w:val="both"/>
      </w:pPr>
      <w:r>
        <w:lastRenderedPageBreak/>
        <w:tab/>
        <w:t>Since we could not perform tests on the present efficiency of the system, the following equation</w:t>
      </w:r>
      <w:r>
        <w:rPr>
          <w:vertAlign w:val="superscript"/>
        </w:rPr>
        <w:footnoteReference w:id="1"/>
      </w:r>
      <w:r>
        <w:t xml:space="preserve"> is used to calculate the approximate current Energy Efficiency Ratio (</w:t>
      </w:r>
      <w:proofErr w:type="spellStart"/>
      <w:r>
        <w:t>EER</w:t>
      </w:r>
      <w:r>
        <w:rPr>
          <w:vertAlign w:val="subscript"/>
        </w:rPr>
        <w:t>c</w:t>
      </w:r>
      <w:proofErr w:type="spellEnd"/>
      <w:r>
        <w:t>) of the system.</w:t>
      </w:r>
    </w:p>
    <w:p w14:paraId="6D7EBAFA" w14:textId="77777777" w:rsidR="00DA63EF" w:rsidRDefault="00000000">
      <w:pPr>
        <w:spacing w:line="360" w:lineRule="auto"/>
        <w:jc w:val="both"/>
        <w:rPr>
          <w:vertAlign w:val="subscript"/>
        </w:rPr>
      </w:pPr>
      <w:r>
        <w:tab/>
      </w:r>
      <w:proofErr w:type="spellStart"/>
      <w:r>
        <w:t>EER</w:t>
      </w:r>
      <w:r>
        <w:rPr>
          <w:vertAlign w:val="subscript"/>
        </w:rPr>
        <w:t>c</w:t>
      </w:r>
      <w:proofErr w:type="spellEnd"/>
      <w:r>
        <w:tab/>
        <w:t xml:space="preserve">= (Base </w:t>
      </w:r>
      <w:proofErr w:type="spellStart"/>
      <w:r>
        <w:t>EER</w:t>
      </w:r>
      <w:r>
        <w:rPr>
          <w:vertAlign w:val="subscript"/>
        </w:rPr>
        <w:t>b</w:t>
      </w:r>
      <w:proofErr w:type="spellEnd"/>
      <w:r>
        <w:t xml:space="preserve">) × (1 – </w:t>
      </w:r>
      <w:proofErr w:type="gramStart"/>
      <w:r>
        <w:t>M)</w:t>
      </w:r>
      <w:r>
        <w:rPr>
          <w:vertAlign w:val="superscript"/>
        </w:rPr>
        <w:t>age</w:t>
      </w:r>
      <w:proofErr w:type="gramEnd"/>
      <w:r>
        <w:rPr>
          <w:vertAlign w:val="subscript"/>
        </w:rPr>
        <w:t>,</w:t>
      </w:r>
    </w:p>
    <w:p w14:paraId="31D7F278" w14:textId="7052343E" w:rsidR="00DA63EF" w:rsidRDefault="00CA151F">
      <w:pPr>
        <w:spacing w:line="360" w:lineRule="auto"/>
        <w:jc w:val="both"/>
      </w:pPr>
      <w:proofErr w:type="gramStart"/>
      <w:r>
        <w:t>where</w:t>
      </w:r>
      <w:proofErr w:type="gramEnd"/>
      <w:r>
        <w:t>,</w:t>
      </w:r>
    </w:p>
    <w:p w14:paraId="447DC3EE" w14:textId="5556E1D3" w:rsidR="00DA63EF" w:rsidRDefault="001269E7" w:rsidP="001269E7">
      <w:pPr>
        <w:spacing w:line="360" w:lineRule="auto"/>
        <w:jc w:val="both"/>
      </w:pPr>
      <w:r>
        <w:tab/>
      </w:r>
      <w:proofErr w:type="spellStart"/>
      <w:r>
        <w:t>EER</w:t>
      </w:r>
      <w:r>
        <w:rPr>
          <w:vertAlign w:val="subscript"/>
        </w:rPr>
        <w:t>b</w:t>
      </w:r>
      <w:proofErr w:type="spellEnd"/>
      <w:r>
        <w:tab/>
        <w:t>= EER when the HVAC system is new, see table below</w:t>
      </w:r>
    </w:p>
    <w:p w14:paraId="03194820" w14:textId="7BA85B80" w:rsidR="00EA5E6A" w:rsidRDefault="001269E7" w:rsidP="00EA5E6A">
      <w:pPr>
        <w:spacing w:line="360" w:lineRule="auto"/>
        <w:jc w:val="both"/>
      </w:pPr>
      <w:r>
        <w:tab/>
      </w:r>
      <w:r w:rsidR="006A0E87">
        <w:t>&lt;</w:t>
      </w:r>
      <w:proofErr w:type="spellStart"/>
      <w:r w:rsidR="006A0E87">
        <w:t>mfalse</w:t>
      </w:r>
      <w:proofErr w:type="spellEnd"/>
      <w:r w:rsidR="006A0E87">
        <w:t>&gt;</w:t>
      </w:r>
      <w:r w:rsidR="00C71432">
        <w:tab/>
      </w:r>
      <w:r>
        <w:t>M</w:t>
      </w:r>
      <w:r>
        <w:tab/>
        <w:t xml:space="preserve">= </w:t>
      </w:r>
      <w:r w:rsidR="00EA5E6A">
        <w:t>Maintenance Factor, M = 0.03</w:t>
      </w:r>
    </w:p>
    <w:p w14:paraId="7BF093D7" w14:textId="77777777" w:rsidR="00EA5E6A" w:rsidRDefault="00EA5E6A" w:rsidP="00EA5E6A">
      <w:pPr>
        <w:spacing w:line="360" w:lineRule="auto"/>
        <w:ind w:left="720" w:hanging="720"/>
        <w:jc w:val="both"/>
      </w:pPr>
      <w:r>
        <w:tab/>
      </w:r>
      <w:r>
        <w:tab/>
        <w:t xml:space="preserve">   (Annual Professional Maintenance, M = 0.01)</w:t>
      </w:r>
    </w:p>
    <w:p w14:paraId="4C116E58" w14:textId="04CB3085" w:rsidR="009F6E7F" w:rsidRPr="009F6E7F" w:rsidRDefault="00EA5E6A" w:rsidP="00EA5E6A">
      <w:pPr>
        <w:spacing w:line="360" w:lineRule="auto"/>
        <w:jc w:val="both"/>
        <w:rPr>
          <w:u w:val="single"/>
        </w:rPr>
      </w:pPr>
      <w:r>
        <w:tab/>
        <w:t xml:space="preserve">   </w:t>
      </w:r>
      <w:r>
        <w:rPr>
          <w:u w:val="single"/>
        </w:rPr>
        <w:t xml:space="preserve">(Seldom or Never Maintained, M = </w:t>
      </w:r>
      <w:proofErr w:type="gramStart"/>
      <w:r>
        <w:rPr>
          <w:u w:val="single"/>
        </w:rPr>
        <w:t>0.03)&lt;</w:t>
      </w:r>
      <w:proofErr w:type="gramEnd"/>
      <w:r>
        <w:rPr>
          <w:u w:val="single"/>
        </w:rPr>
        <w:t>/</w:t>
      </w:r>
      <w:proofErr w:type="spellStart"/>
      <w:r>
        <w:rPr>
          <w:u w:val="single"/>
        </w:rPr>
        <w:t>mfalse</w:t>
      </w:r>
      <w:proofErr w:type="spellEnd"/>
      <w:r>
        <w:rPr>
          <w:u w:val="single"/>
        </w:rPr>
        <w:t>&gt;</w:t>
      </w:r>
      <w:r>
        <w:t>&lt;</w:t>
      </w:r>
      <w:proofErr w:type="spellStart"/>
      <w:r w:rsidR="009F6E7F">
        <w:t>mtrue</w:t>
      </w:r>
      <w:proofErr w:type="spellEnd"/>
      <w:r w:rsidR="009F6E7F">
        <w:t>&gt;</w:t>
      </w:r>
      <w:r w:rsidR="00C71432">
        <w:tab/>
      </w:r>
      <w:r w:rsidR="006A0E87">
        <w:t>M</w:t>
      </w:r>
      <w:r w:rsidR="006A0E87">
        <w:tab/>
        <w:t xml:space="preserve">= </w:t>
      </w:r>
      <w:r w:rsidR="009F6E7F">
        <w:t>Maintenance Factor, M = 0.01</w:t>
      </w:r>
    </w:p>
    <w:p w14:paraId="53C30CD8" w14:textId="77777777" w:rsidR="009F6E7F" w:rsidRPr="009F6E7F" w:rsidRDefault="009F6E7F" w:rsidP="009F6E7F">
      <w:pPr>
        <w:spacing w:line="360" w:lineRule="auto"/>
        <w:ind w:left="720" w:hanging="720"/>
        <w:jc w:val="both"/>
        <w:rPr>
          <w:u w:val="single"/>
        </w:rPr>
      </w:pPr>
      <w:r>
        <w:tab/>
      </w:r>
      <w:r>
        <w:tab/>
        <w:t xml:space="preserve">   (</w:t>
      </w:r>
      <w:r w:rsidRPr="009F6E7F">
        <w:rPr>
          <w:u w:val="single"/>
        </w:rPr>
        <w:t>Annual Professional Maintenance, M = 0.01</w:t>
      </w:r>
      <w:r w:rsidRPr="009F6E7F">
        <w:t>)</w:t>
      </w:r>
    </w:p>
    <w:p w14:paraId="5B8E9A4A" w14:textId="02110AE7" w:rsidR="009F6E7F" w:rsidRDefault="009F6E7F" w:rsidP="00C71432">
      <w:pPr>
        <w:spacing w:line="360" w:lineRule="auto"/>
        <w:ind w:left="1440" w:hanging="1440"/>
        <w:jc w:val="both"/>
        <w:rPr>
          <w:u w:val="single"/>
        </w:rPr>
      </w:pPr>
      <w:r>
        <w:tab/>
        <w:t xml:space="preserve">   </w:t>
      </w:r>
      <w:r w:rsidRPr="009F6E7F">
        <w:t xml:space="preserve">(Seldom or Never Maintained, M = </w:t>
      </w:r>
      <w:proofErr w:type="gramStart"/>
      <w:r w:rsidRPr="009F6E7F">
        <w:t>0.03)</w:t>
      </w:r>
      <w:r>
        <w:rPr>
          <w:u w:val="single"/>
        </w:rPr>
        <w:t>&lt;</w:t>
      </w:r>
      <w:proofErr w:type="gramEnd"/>
      <w:r>
        <w:rPr>
          <w:u w:val="single"/>
        </w:rPr>
        <w:t>/</w:t>
      </w:r>
      <w:proofErr w:type="spellStart"/>
      <w:r>
        <w:rPr>
          <w:u w:val="single"/>
        </w:rPr>
        <w:t>mtrue</w:t>
      </w:r>
      <w:proofErr w:type="spellEnd"/>
      <w:r>
        <w:rPr>
          <w:u w:val="single"/>
        </w:rPr>
        <w:t>&gt;</w:t>
      </w:r>
    </w:p>
    <w:p w14:paraId="62C56127" w14:textId="5D522032" w:rsidR="00DA63EF" w:rsidRDefault="00000000" w:rsidP="001269E7">
      <w:pPr>
        <w:spacing w:line="360" w:lineRule="auto"/>
        <w:jc w:val="both"/>
      </w:pPr>
      <w:r>
        <w:tab/>
        <w:t>Age</w:t>
      </w:r>
      <w:r>
        <w:tab/>
        <w:t>= Age of HVAC system under consideration (in years); see Tables below.</w:t>
      </w:r>
    </w:p>
    <w:tbl>
      <w:tblPr>
        <w:tblStyle w:val="a2"/>
        <w:tblW w:w="8347"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364"/>
        <w:gridCol w:w="1067"/>
        <w:gridCol w:w="1176"/>
        <w:gridCol w:w="1067"/>
        <w:gridCol w:w="1161"/>
        <w:gridCol w:w="1256"/>
        <w:gridCol w:w="1256"/>
      </w:tblGrid>
      <w:tr w:rsidR="00DA63EF" w14:paraId="37B7B4E7" w14:textId="77777777" w:rsidTr="00DA63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000000"/>
              <w:left w:val="single" w:sz="12" w:space="0" w:color="000000"/>
            </w:tcBorders>
          </w:tcPr>
          <w:p w14:paraId="3CABE53C" w14:textId="77777777" w:rsidR="00DA63EF" w:rsidRDefault="00DA63EF">
            <w:pPr>
              <w:jc w:val="center"/>
              <w:rPr>
                <w:ins w:id="1" w:author="Alex Rios" w:date="2023-12-01T15:46:00Z"/>
                <w:b w:val="0"/>
              </w:rPr>
            </w:pPr>
          </w:p>
          <w:p w14:paraId="492CF35A" w14:textId="70D72100" w:rsidR="009576D2" w:rsidRPr="009576D2" w:rsidRDefault="009576D2" w:rsidP="009576D2">
            <w:pPr>
              <w:jc w:val="center"/>
            </w:pPr>
            <w:r>
              <w:t>Name</w:t>
            </w:r>
          </w:p>
        </w:tc>
        <w:tc>
          <w:tcPr>
            <w:tcW w:w="1067" w:type="dxa"/>
            <w:tcBorders>
              <w:top w:val="single" w:sz="12" w:space="0" w:color="000000"/>
            </w:tcBorders>
          </w:tcPr>
          <w:p w14:paraId="4F02AD1A" w14:textId="36A195ED" w:rsidR="00DA63EF" w:rsidRDefault="00000000" w:rsidP="00F7640F">
            <w:pPr>
              <w:jc w:val="center"/>
              <w:cnfStyle w:val="100000000000" w:firstRow="1" w:lastRow="0" w:firstColumn="0" w:lastColumn="0" w:oddVBand="0" w:evenVBand="0" w:oddHBand="0" w:evenHBand="0" w:firstRowFirstColumn="0" w:firstRowLastColumn="0" w:lastRowFirstColumn="0" w:lastRowLastColumn="0"/>
            </w:pPr>
            <w:r>
              <w:rPr>
                <w:color w:val="000000"/>
              </w:rPr>
              <w:t>HVAC Size (Tons)</w:t>
            </w:r>
          </w:p>
        </w:tc>
        <w:tc>
          <w:tcPr>
            <w:tcW w:w="1176" w:type="dxa"/>
            <w:tcBorders>
              <w:top w:val="single" w:sz="12" w:space="0" w:color="000000"/>
            </w:tcBorders>
          </w:tcPr>
          <w:p w14:paraId="34B7A267"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HVAC Size (Btu/</w:t>
            </w:r>
            <w:proofErr w:type="spellStart"/>
            <w:r>
              <w:rPr>
                <w:color w:val="000000"/>
              </w:rPr>
              <w:t>hr</w:t>
            </w:r>
            <w:proofErr w:type="spellEnd"/>
            <w:r>
              <w:rPr>
                <w:color w:val="000000"/>
              </w:rPr>
              <w:t>)</w:t>
            </w:r>
          </w:p>
        </w:tc>
        <w:tc>
          <w:tcPr>
            <w:tcW w:w="1067" w:type="dxa"/>
            <w:tcBorders>
              <w:top w:val="single" w:sz="12" w:space="0" w:color="000000"/>
            </w:tcBorders>
          </w:tcPr>
          <w:p w14:paraId="03DE08B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Age (years)</w:t>
            </w:r>
          </w:p>
        </w:tc>
        <w:tc>
          <w:tcPr>
            <w:tcW w:w="1161" w:type="dxa"/>
            <w:tcBorders>
              <w:top w:val="single" w:sz="12" w:space="0" w:color="000000"/>
            </w:tcBorders>
          </w:tcPr>
          <w:p w14:paraId="7801DA6D"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pPr>
            <w:r>
              <w:rPr>
                <w:color w:val="000000"/>
              </w:rPr>
              <w:t>Assumed Base EER</w:t>
            </w:r>
          </w:p>
        </w:tc>
        <w:tc>
          <w:tcPr>
            <w:tcW w:w="1256" w:type="dxa"/>
            <w:tcBorders>
              <w:top w:val="single" w:sz="12" w:space="0" w:color="000000"/>
            </w:tcBorders>
          </w:tcPr>
          <w:p w14:paraId="7A258865"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Estimated Current EER</w:t>
            </w:r>
          </w:p>
        </w:tc>
        <w:tc>
          <w:tcPr>
            <w:tcW w:w="1256" w:type="dxa"/>
            <w:tcBorders>
              <w:top w:val="single" w:sz="12" w:space="0" w:color="000000"/>
              <w:right w:val="single" w:sz="12" w:space="0" w:color="000000"/>
            </w:tcBorders>
          </w:tcPr>
          <w:p w14:paraId="0CEE9430" w14:textId="77777777" w:rsidR="00DA63EF" w:rsidRDefault="00000000">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Proposed EER</w:t>
            </w:r>
          </w:p>
        </w:tc>
      </w:tr>
      <w:tr w:rsidR="00DA63EF" w14:paraId="387B0F3E"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DA3D5FD" w14:textId="55FE3451" w:rsidR="00DA63EF" w:rsidRDefault="00DA63EF">
            <w:pPr>
              <w:jc w:val="center"/>
            </w:pPr>
          </w:p>
        </w:tc>
        <w:tc>
          <w:tcPr>
            <w:tcW w:w="1067" w:type="dxa"/>
          </w:tcPr>
          <w:p w14:paraId="31551D1C" w14:textId="30AFF4C1" w:rsidR="00DA63EF" w:rsidRDefault="00DA63EF">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94A789D" w14:textId="6E82F2F8"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901F6C7" w14:textId="7052A30A"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B64FEAB" w14:textId="081EE130"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7C8ABFCF" w14:textId="0E0AF5EC"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71ED524C" w14:textId="42DF58F0"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r w:rsidR="009576D2" w14:paraId="3C052742"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99CAFBB" w14:textId="77777777" w:rsidR="009576D2" w:rsidRDefault="009576D2">
            <w:pPr>
              <w:jc w:val="center"/>
            </w:pPr>
          </w:p>
        </w:tc>
        <w:tc>
          <w:tcPr>
            <w:tcW w:w="1067" w:type="dxa"/>
          </w:tcPr>
          <w:p w14:paraId="0B0E968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9B109E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27D626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5D839A2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CBEF75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652448A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61A3F71"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7BB31A78" w14:textId="77777777" w:rsidR="009576D2" w:rsidRDefault="009576D2">
            <w:pPr>
              <w:jc w:val="center"/>
            </w:pPr>
          </w:p>
        </w:tc>
        <w:tc>
          <w:tcPr>
            <w:tcW w:w="1067" w:type="dxa"/>
          </w:tcPr>
          <w:p w14:paraId="210B6B8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4E29C0B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32D3D53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03A6C465"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2FC9196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50DF6B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B11746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CB0A856" w14:textId="77777777" w:rsidR="009576D2" w:rsidRDefault="009576D2">
            <w:pPr>
              <w:jc w:val="center"/>
            </w:pPr>
          </w:p>
        </w:tc>
        <w:tc>
          <w:tcPr>
            <w:tcW w:w="1067" w:type="dxa"/>
          </w:tcPr>
          <w:p w14:paraId="1036AA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1C39F6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6A25E1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DFF953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10CD75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44AF104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47C6E5AB"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26FEDBB9" w14:textId="77777777" w:rsidR="009576D2" w:rsidRDefault="009576D2">
            <w:pPr>
              <w:jc w:val="center"/>
            </w:pPr>
          </w:p>
        </w:tc>
        <w:tc>
          <w:tcPr>
            <w:tcW w:w="1067" w:type="dxa"/>
          </w:tcPr>
          <w:p w14:paraId="1A4007F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257EA50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68E3259"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82E3F4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413E2A1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8E156AD"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2DA8E1A6"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1B290B68" w14:textId="77777777" w:rsidR="009576D2" w:rsidRDefault="009576D2">
            <w:pPr>
              <w:jc w:val="center"/>
            </w:pPr>
          </w:p>
        </w:tc>
        <w:tc>
          <w:tcPr>
            <w:tcW w:w="1067" w:type="dxa"/>
          </w:tcPr>
          <w:p w14:paraId="10A750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DC80F6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7F0482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6B15AB4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3958451E"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A605B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0DFEE047"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47DACC2B" w14:textId="77777777" w:rsidR="009576D2" w:rsidRDefault="009576D2">
            <w:pPr>
              <w:jc w:val="center"/>
            </w:pPr>
          </w:p>
        </w:tc>
        <w:tc>
          <w:tcPr>
            <w:tcW w:w="1067" w:type="dxa"/>
          </w:tcPr>
          <w:p w14:paraId="2FD771A7"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72FD9F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01C927A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1D030C8F"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19058A18"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048F716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0BF051F" w14:textId="77777777" w:rsidTr="00DA63EF">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tcBorders>
          </w:tcPr>
          <w:p w14:paraId="5DD61BD3" w14:textId="77777777" w:rsidR="009576D2" w:rsidRDefault="009576D2">
            <w:pPr>
              <w:jc w:val="center"/>
            </w:pPr>
          </w:p>
        </w:tc>
        <w:tc>
          <w:tcPr>
            <w:tcW w:w="1067" w:type="dxa"/>
          </w:tcPr>
          <w:p w14:paraId="79F66396"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Pr>
          <w:p w14:paraId="7C576DF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Pr>
          <w:p w14:paraId="4121D1E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Pr>
          <w:p w14:paraId="497D6D0B"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Pr>
          <w:p w14:paraId="6BCD23B3"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right w:val="single" w:sz="12" w:space="0" w:color="000000"/>
            </w:tcBorders>
          </w:tcPr>
          <w:p w14:paraId="37DF68A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9576D2" w14:paraId="15C76C64"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left w:val="single" w:sz="12" w:space="0" w:color="000000"/>
              <w:bottom w:val="single" w:sz="12" w:space="0" w:color="auto"/>
            </w:tcBorders>
          </w:tcPr>
          <w:p w14:paraId="41B167B6" w14:textId="77777777" w:rsidR="009576D2" w:rsidRDefault="009576D2">
            <w:pPr>
              <w:jc w:val="center"/>
            </w:pPr>
          </w:p>
        </w:tc>
        <w:tc>
          <w:tcPr>
            <w:tcW w:w="1067" w:type="dxa"/>
            <w:tcBorders>
              <w:bottom w:val="single" w:sz="12" w:space="0" w:color="auto"/>
            </w:tcBorders>
          </w:tcPr>
          <w:p w14:paraId="4DE47C92"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rPr>
                <w:b/>
              </w:rPr>
            </w:pPr>
          </w:p>
        </w:tc>
        <w:tc>
          <w:tcPr>
            <w:tcW w:w="1176" w:type="dxa"/>
            <w:tcBorders>
              <w:bottom w:val="single" w:sz="12" w:space="0" w:color="auto"/>
            </w:tcBorders>
          </w:tcPr>
          <w:p w14:paraId="518BC381"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067" w:type="dxa"/>
            <w:tcBorders>
              <w:bottom w:val="single" w:sz="12" w:space="0" w:color="auto"/>
            </w:tcBorders>
          </w:tcPr>
          <w:p w14:paraId="79D81D3A"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bottom w:val="single" w:sz="12" w:space="0" w:color="auto"/>
            </w:tcBorders>
          </w:tcPr>
          <w:p w14:paraId="72E63374"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tcBorders>
          </w:tcPr>
          <w:p w14:paraId="0450CCE0"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bottom w:val="single" w:sz="12" w:space="0" w:color="auto"/>
              <w:right w:val="single" w:sz="12" w:space="0" w:color="000000"/>
            </w:tcBorders>
          </w:tcPr>
          <w:p w14:paraId="2AD057DC" w14:textId="77777777" w:rsidR="009576D2" w:rsidRDefault="009576D2">
            <w:pPr>
              <w:jc w:val="center"/>
              <w:cnfStyle w:val="000000000000" w:firstRow="0" w:lastRow="0" w:firstColumn="0" w:lastColumn="0" w:oddVBand="0" w:evenVBand="0" w:oddHBand="0" w:evenHBand="0" w:firstRowFirstColumn="0" w:firstRowLastColumn="0" w:lastRowFirstColumn="0" w:lastRowLastColumn="0"/>
            </w:pPr>
          </w:p>
        </w:tc>
      </w:tr>
      <w:tr w:rsidR="00DA63EF" w14:paraId="767B83B8" w14:textId="77777777" w:rsidTr="000A0EB5">
        <w:trPr>
          <w:jc w:val="center"/>
        </w:trPr>
        <w:tc>
          <w:tcPr>
            <w:cnfStyle w:val="001000000000" w:firstRow="0" w:lastRow="0" w:firstColumn="1" w:lastColumn="0" w:oddVBand="0" w:evenVBand="0" w:oddHBand="0" w:evenHBand="0" w:firstRowFirstColumn="0" w:firstRowLastColumn="0" w:lastRowFirstColumn="0" w:lastRowLastColumn="0"/>
            <w:tcW w:w="1364" w:type="dxa"/>
            <w:tcBorders>
              <w:top w:val="single" w:sz="12" w:space="0" w:color="auto"/>
              <w:left w:val="single" w:sz="12" w:space="0" w:color="auto"/>
              <w:bottom w:val="single" w:sz="12" w:space="0" w:color="auto"/>
            </w:tcBorders>
          </w:tcPr>
          <w:p w14:paraId="64048B13" w14:textId="77777777" w:rsidR="00DA63EF" w:rsidRDefault="00000000">
            <w:pPr>
              <w:jc w:val="center"/>
            </w:pPr>
            <w:r>
              <w:rPr>
                <w:color w:val="000000"/>
              </w:rPr>
              <w:t>Total</w:t>
            </w:r>
          </w:p>
        </w:tc>
        <w:tc>
          <w:tcPr>
            <w:tcW w:w="1067" w:type="dxa"/>
            <w:tcBorders>
              <w:top w:val="single" w:sz="12" w:space="0" w:color="auto"/>
              <w:bottom w:val="single" w:sz="12" w:space="0" w:color="auto"/>
            </w:tcBorders>
          </w:tcPr>
          <w:p w14:paraId="1D5831AB" w14:textId="2C855E66" w:rsidR="00DA63EF" w:rsidRDefault="005B0FDD">
            <w:pPr>
              <w:jc w:val="center"/>
              <w:cnfStyle w:val="000000000000" w:firstRow="0" w:lastRow="0" w:firstColumn="0" w:lastColumn="0" w:oddVBand="0" w:evenVBand="0" w:oddHBand="0" w:evenHBand="0" w:firstRowFirstColumn="0" w:firstRowLastColumn="0" w:lastRowFirstColumn="0" w:lastRowLastColumn="0"/>
              <w:rPr>
                <w:b/>
              </w:rPr>
            </w:pPr>
            <w:r>
              <w:rPr>
                <w:b/>
              </w:rPr>
              <w:t>${TTON}</w:t>
            </w:r>
          </w:p>
        </w:tc>
        <w:tc>
          <w:tcPr>
            <w:tcW w:w="1176" w:type="dxa"/>
            <w:tcBorders>
              <w:top w:val="single" w:sz="12" w:space="0" w:color="auto"/>
              <w:bottom w:val="single" w:sz="12" w:space="0" w:color="auto"/>
            </w:tcBorders>
          </w:tcPr>
          <w:p w14:paraId="5B7637D3" w14:textId="0B2CE5B8" w:rsidR="00DA63EF" w:rsidRPr="00EA39BF" w:rsidRDefault="005B0FDD">
            <w:pPr>
              <w:jc w:val="center"/>
              <w:cnfStyle w:val="000000000000" w:firstRow="0" w:lastRow="0" w:firstColumn="0" w:lastColumn="0" w:oddVBand="0" w:evenVBand="0" w:oddHBand="0" w:evenHBand="0" w:firstRowFirstColumn="0" w:firstRowLastColumn="0" w:lastRowFirstColumn="0" w:lastRowLastColumn="0"/>
              <w:rPr>
                <w:b/>
                <w:bCs/>
              </w:rPr>
            </w:pPr>
            <w:r w:rsidRPr="00EA39BF">
              <w:rPr>
                <w:b/>
                <w:bCs/>
              </w:rPr>
              <w:t>${CC}</w:t>
            </w:r>
          </w:p>
        </w:tc>
        <w:tc>
          <w:tcPr>
            <w:tcW w:w="1067" w:type="dxa"/>
            <w:tcBorders>
              <w:top w:val="single" w:sz="12" w:space="0" w:color="auto"/>
              <w:bottom w:val="single" w:sz="12" w:space="0" w:color="auto"/>
            </w:tcBorders>
          </w:tcPr>
          <w:p w14:paraId="61487729"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161" w:type="dxa"/>
            <w:tcBorders>
              <w:top w:val="single" w:sz="12" w:space="0" w:color="auto"/>
              <w:bottom w:val="single" w:sz="12" w:space="0" w:color="auto"/>
            </w:tcBorders>
          </w:tcPr>
          <w:p w14:paraId="3410541C"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tcBorders>
          </w:tcPr>
          <w:p w14:paraId="71778571"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c>
          <w:tcPr>
            <w:tcW w:w="1256" w:type="dxa"/>
            <w:tcBorders>
              <w:top w:val="single" w:sz="12" w:space="0" w:color="auto"/>
              <w:bottom w:val="single" w:sz="12" w:space="0" w:color="auto"/>
              <w:right w:val="single" w:sz="12" w:space="0" w:color="auto"/>
            </w:tcBorders>
          </w:tcPr>
          <w:p w14:paraId="11474700" w14:textId="77777777" w:rsidR="00DA63EF" w:rsidRDefault="00DA63EF">
            <w:pPr>
              <w:jc w:val="center"/>
              <w:cnfStyle w:val="000000000000" w:firstRow="0" w:lastRow="0" w:firstColumn="0" w:lastColumn="0" w:oddVBand="0" w:evenVBand="0" w:oddHBand="0" w:evenHBand="0" w:firstRowFirstColumn="0" w:firstRowLastColumn="0" w:lastRowFirstColumn="0" w:lastRowLastColumn="0"/>
            </w:pPr>
          </w:p>
        </w:tc>
      </w:tr>
    </w:tbl>
    <w:p w14:paraId="5CB3C469" w14:textId="15465BE8" w:rsidR="009B7CC7" w:rsidRDefault="009B7CC7" w:rsidP="009B7CC7">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Pr="00573CE9">
        <w:rPr>
          <w:b/>
          <w:bCs/>
          <w:noProof/>
        </w:rPr>
        <w:t>1</w:t>
      </w:r>
      <w:r w:rsidRPr="00573CE9">
        <w:rPr>
          <w:b/>
          <w:bCs/>
          <w:noProof/>
        </w:rPr>
        <w:fldChar w:fldCharType="end"/>
      </w:r>
      <w:r w:rsidRPr="00573CE9">
        <w:rPr>
          <w:b/>
          <w:bCs/>
        </w:rPr>
        <w:t xml:space="preserve">: </w:t>
      </w:r>
      <w:r>
        <w:rPr>
          <w:b/>
          <w:bCs/>
        </w:rPr>
        <w:t>Existing HVAC Equipment</w:t>
      </w:r>
      <w:r w:rsidRPr="00573CE9">
        <w:rPr>
          <w:b/>
          <w:bCs/>
        </w:rPr>
        <w:t>.</w:t>
      </w:r>
    </w:p>
    <w:p w14:paraId="7ED1F23F" w14:textId="790E9EF7" w:rsidR="00DA63EF" w:rsidRDefault="00DD61BA">
      <w:pPr>
        <w:spacing w:line="360" w:lineRule="auto"/>
        <w:jc w:val="both"/>
      </w:pPr>
      <w:r>
        <w:tab/>
        <w:t>The annual demand savings, DS, to be achieved replacing the HVAC units is calculated as follows:</w:t>
      </w:r>
    </w:p>
    <w:p w14:paraId="57476A13" w14:textId="77777777" w:rsidR="00DA63EF" w:rsidRDefault="00000000">
      <w:pPr>
        <w:spacing w:line="360" w:lineRule="auto"/>
        <w:jc w:val="both"/>
      </w:pPr>
      <w:r>
        <w:tab/>
        <w:t>1 Ton</w:t>
      </w:r>
      <w:r>
        <w:tab/>
        <w:t>= 12,000 Btu/</w:t>
      </w:r>
      <w:proofErr w:type="spellStart"/>
      <w:r>
        <w:t>hr</w:t>
      </w:r>
      <w:proofErr w:type="spellEnd"/>
    </w:p>
    <w:p w14:paraId="69BD393C" w14:textId="5271682C" w:rsidR="00DA63EF" w:rsidRDefault="00DD61BA" w:rsidP="00DD61BA">
      <w:pPr>
        <w:spacing w:line="360" w:lineRule="auto"/>
        <w:jc w:val="both"/>
      </w:pPr>
      <w:r>
        <w:tab/>
        <w:t>CED</w:t>
      </w:r>
      <w:r>
        <w:tab/>
        <w:t xml:space="preserve">= Current Electrical Demand = </w:t>
      </w:r>
      <w:proofErr w:type="gramStart"/>
      <w:r w:rsidR="00C1655F">
        <w:t>∑(</w:t>
      </w:r>
      <w:proofErr w:type="gramEnd"/>
      <w:r w:rsidR="000E317C" w:rsidRPr="000E317C">
        <w:t>CC × C</w:t>
      </w:r>
      <w:r w:rsidR="000E317C" w:rsidRPr="000E317C">
        <w:rPr>
          <w:vertAlign w:val="subscript"/>
        </w:rPr>
        <w:t>1</w:t>
      </w:r>
      <w:r w:rsidR="000E317C" w:rsidRPr="000E317C">
        <w:t xml:space="preserve"> × LF / EER</w:t>
      </w:r>
      <w:r w:rsidR="000E317C" w:rsidRPr="000E317C">
        <w:rPr>
          <w:vertAlign w:val="subscript"/>
        </w:rPr>
        <w:t>C</w:t>
      </w:r>
      <w:r w:rsidR="00C1655F" w:rsidRPr="00C1655F">
        <w:t>)</w:t>
      </w:r>
    </w:p>
    <w:p w14:paraId="1B49A6F0" w14:textId="2E6E9B0B" w:rsidR="00DA63EF" w:rsidRDefault="00DD61BA" w:rsidP="00DD61BA">
      <w:pPr>
        <w:spacing w:line="360" w:lineRule="auto"/>
        <w:jc w:val="both"/>
      </w:pPr>
      <w:r>
        <w:tab/>
        <w:t>PED</w:t>
      </w:r>
      <w:r>
        <w:tab/>
        <w:t xml:space="preserve">= Proposed Electrical Demand = </w:t>
      </w:r>
      <w:proofErr w:type="gramStart"/>
      <w:r w:rsidR="00C1655F">
        <w:t>∑(</w:t>
      </w:r>
      <w:proofErr w:type="gramEnd"/>
      <w:r w:rsidR="000E317C" w:rsidRPr="000E317C">
        <w:t>CC × C</w:t>
      </w:r>
      <w:r w:rsidR="000E317C" w:rsidRPr="000E317C">
        <w:rPr>
          <w:vertAlign w:val="subscript"/>
        </w:rPr>
        <w:t>1</w:t>
      </w:r>
      <w:r w:rsidR="000E317C" w:rsidRPr="000E317C">
        <w:t xml:space="preserve"> × LF / EER</w:t>
      </w:r>
      <w:r w:rsidR="000E317C">
        <w:rPr>
          <w:vertAlign w:val="subscript"/>
        </w:rPr>
        <w:t>P</w:t>
      </w:r>
      <w:r w:rsidR="00C1655F" w:rsidRPr="00C1655F">
        <w:t>)</w:t>
      </w:r>
    </w:p>
    <w:p w14:paraId="73960D7E" w14:textId="7821A74D" w:rsidR="00DA63EF" w:rsidRDefault="00E324C2">
      <w:pPr>
        <w:spacing w:line="360" w:lineRule="auto"/>
        <w:jc w:val="both"/>
      </w:pPr>
      <w:proofErr w:type="gramStart"/>
      <w:r>
        <w:t>w</w:t>
      </w:r>
      <w:r w:rsidR="000E317C">
        <w:t>here</w:t>
      </w:r>
      <w:proofErr w:type="gramEnd"/>
      <w:r>
        <w:t>,</w:t>
      </w:r>
    </w:p>
    <w:p w14:paraId="0AC764DF" w14:textId="36238499" w:rsidR="000E317C" w:rsidRDefault="000E317C">
      <w:pPr>
        <w:spacing w:line="360" w:lineRule="auto"/>
        <w:jc w:val="both"/>
      </w:pPr>
      <w:r>
        <w:tab/>
        <w:t>CC</w:t>
      </w:r>
      <w:r>
        <w:tab/>
        <w:t>= Cooling capacity; see existing HVAC equipment table</w:t>
      </w:r>
    </w:p>
    <w:p w14:paraId="26F73D45" w14:textId="3594B007" w:rsidR="000E317C" w:rsidRDefault="000E317C" w:rsidP="00DD61BA">
      <w:pPr>
        <w:spacing w:line="360" w:lineRule="auto"/>
        <w:jc w:val="both"/>
      </w:pPr>
      <w:r>
        <w:lastRenderedPageBreak/>
        <w:tab/>
        <w:t>C</w:t>
      </w:r>
      <w:r>
        <w:rPr>
          <w:vertAlign w:val="subscript"/>
        </w:rPr>
        <w:t>1</w:t>
      </w:r>
      <w:r>
        <w:tab/>
        <w:t>= Conversion factor; 0.001 kW/W</w:t>
      </w:r>
    </w:p>
    <w:p w14:paraId="396C154B" w14:textId="4A8C127F" w:rsidR="000E317C" w:rsidRDefault="000E317C" w:rsidP="00DD61BA">
      <w:pPr>
        <w:spacing w:line="360" w:lineRule="auto"/>
        <w:jc w:val="both"/>
      </w:pPr>
      <w:r>
        <w:tab/>
        <w:t>LF</w:t>
      </w:r>
      <w:r>
        <w:tab/>
        <w:t xml:space="preserve">= Load factor; </w:t>
      </w:r>
      <w:r w:rsidR="005B0FDD">
        <w:t>${LF}</w:t>
      </w:r>
      <w:r w:rsidR="00C1655F">
        <w:t>%</w:t>
      </w:r>
      <w:r>
        <w:t>.</w:t>
      </w:r>
    </w:p>
    <w:p w14:paraId="61BA9811" w14:textId="78DADD86" w:rsidR="00DA63EF" w:rsidRDefault="00DD61BA" w:rsidP="00DD61BA">
      <w:pPr>
        <w:spacing w:line="360" w:lineRule="auto"/>
        <w:jc w:val="both"/>
      </w:pPr>
      <w:r>
        <w:tab/>
        <w:t>EER</w:t>
      </w:r>
      <w:r>
        <w:rPr>
          <w:vertAlign w:val="subscript"/>
        </w:rPr>
        <w:t>C</w:t>
      </w:r>
      <w:r>
        <w:rPr>
          <w:vertAlign w:val="subscript"/>
        </w:rPr>
        <w:tab/>
      </w:r>
      <w:r>
        <w:t>= Current energy efficient ratio (B</w:t>
      </w:r>
      <w:r w:rsidR="00E974C3">
        <w:t>tu</w:t>
      </w:r>
      <w:r>
        <w:t xml:space="preserve">/h/W); </w:t>
      </w:r>
      <w:r w:rsidR="000E317C">
        <w:t>see existing HVAC equipment table</w:t>
      </w:r>
    </w:p>
    <w:p w14:paraId="64FCAA3C" w14:textId="05244414" w:rsidR="000E317C" w:rsidRDefault="000E317C" w:rsidP="00DD61BA">
      <w:pPr>
        <w:spacing w:line="360" w:lineRule="auto"/>
        <w:jc w:val="both"/>
      </w:pPr>
      <w:r>
        <w:tab/>
        <w:t>EER</w:t>
      </w:r>
      <w:r>
        <w:rPr>
          <w:vertAlign w:val="subscript"/>
        </w:rPr>
        <w:t>P</w:t>
      </w:r>
      <w:r>
        <w:rPr>
          <w:vertAlign w:val="subscript"/>
        </w:rPr>
        <w:tab/>
      </w:r>
      <w:r>
        <w:t>= Current energy efficient ratio (B</w:t>
      </w:r>
      <w:r w:rsidR="00E974C3">
        <w:t>tu</w:t>
      </w:r>
      <w:r>
        <w:t>/h/W); see existing HVAC equipment table</w:t>
      </w:r>
    </w:p>
    <w:p w14:paraId="32EC03CE" w14:textId="247346AE" w:rsidR="000E317C" w:rsidRPr="00892A30" w:rsidRDefault="000E317C" w:rsidP="00892A30">
      <w:pPr>
        <w:pBdr>
          <w:top w:val="nil"/>
          <w:left w:val="nil"/>
          <w:bottom w:val="nil"/>
          <w:right w:val="nil"/>
          <w:between w:val="nil"/>
        </w:pBdr>
        <w:spacing w:line="360" w:lineRule="auto"/>
        <w:jc w:val="both"/>
        <w:rPr>
          <w:color w:val="000000"/>
        </w:rPr>
      </w:pPr>
      <w:r>
        <w:tab/>
        <w:t>OH</w:t>
      </w:r>
      <w:r>
        <w:tab/>
        <w:t xml:space="preserve">= Operating hours: </w:t>
      </w:r>
      <w:r w:rsidR="00892A30">
        <w:t>${OH}</w:t>
      </w:r>
      <w:r w:rsidR="00892A30" w:rsidRPr="0027079E">
        <w:rPr>
          <w:color w:val="000000"/>
        </w:rPr>
        <w:t xml:space="preserve"> </w:t>
      </w:r>
      <w:proofErr w:type="spellStart"/>
      <w:r w:rsidR="00892A30" w:rsidRPr="0027079E">
        <w:rPr>
          <w:color w:val="000000"/>
        </w:rPr>
        <w:t>hr</w:t>
      </w:r>
      <w:r w:rsidR="00892A30">
        <w:rPr>
          <w:color w:val="000000"/>
        </w:rPr>
        <w:t>s</w:t>
      </w:r>
      <w:proofErr w:type="spellEnd"/>
      <w:r w:rsidR="00892A30" w:rsidRPr="0027079E">
        <w:rPr>
          <w:color w:val="000000"/>
        </w:rPr>
        <w:t>/</w:t>
      </w:r>
      <w:proofErr w:type="spellStart"/>
      <w:r w:rsidR="00892A30" w:rsidRPr="0027079E">
        <w:rPr>
          <w:color w:val="000000"/>
        </w:rPr>
        <w:t>yr</w:t>
      </w:r>
      <w:proofErr w:type="spellEnd"/>
      <w:r w:rsidR="00892A30">
        <w:rPr>
          <w:color w:val="000000"/>
        </w:rPr>
        <w:t xml:space="preserve"> (${HR} h</w:t>
      </w:r>
      <w:r w:rsidR="00452E57">
        <w:rPr>
          <w:color w:val="000000"/>
        </w:rPr>
        <w:t>ou</w:t>
      </w:r>
      <w:r w:rsidR="00892A30">
        <w:rPr>
          <w:color w:val="000000"/>
        </w:rPr>
        <w:t>rs per day, ${DY} days per week, ${WK} weeks per year)</w:t>
      </w:r>
    </w:p>
    <w:p w14:paraId="669C4B9F" w14:textId="7C230588" w:rsidR="000E317C" w:rsidRDefault="00DD61BA" w:rsidP="000E317C">
      <w:pPr>
        <w:spacing w:line="360" w:lineRule="auto"/>
        <w:jc w:val="both"/>
      </w:pPr>
      <w:r>
        <w:tab/>
      </w:r>
      <w:r w:rsidR="000E317C">
        <w:t>CF</w:t>
      </w:r>
      <w:r w:rsidR="000E317C">
        <w:tab/>
        <w:t xml:space="preserve">= Coincidence factor – probability that the equipment contributes to the peak demand, </w:t>
      </w:r>
      <w:r w:rsidR="005B0FDD">
        <w:t>${CF}</w:t>
      </w:r>
      <w:r w:rsidR="000E317C">
        <w:t>%</w:t>
      </w:r>
    </w:p>
    <w:p w14:paraId="471C7830" w14:textId="41151670" w:rsidR="008C7E0B" w:rsidRDefault="008C7E0B" w:rsidP="000E317C">
      <w:pPr>
        <w:spacing w:line="360" w:lineRule="auto"/>
        <w:jc w:val="both"/>
      </w:pPr>
      <w:r>
        <w:tab/>
        <w:t>C</w:t>
      </w:r>
      <w:r w:rsidRPr="008C7E0B">
        <w:rPr>
          <w:vertAlign w:val="subscript"/>
        </w:rPr>
        <w:t>2</w:t>
      </w:r>
      <w:r>
        <w:rPr>
          <w:vertAlign w:val="subscript"/>
        </w:rPr>
        <w:tab/>
      </w:r>
      <w:r>
        <w:t xml:space="preserve">= Conversion factor; </w:t>
      </w:r>
      <w:r w:rsidR="005B0FDD">
        <w:t>${CS}</w:t>
      </w:r>
      <w:r>
        <w:t xml:space="preserve"> months/year for cooling season</w:t>
      </w:r>
    </w:p>
    <w:p w14:paraId="17A77DDC" w14:textId="661E0DD6" w:rsidR="000E317C" w:rsidRDefault="000E317C" w:rsidP="000E317C">
      <w:pPr>
        <w:spacing w:line="360" w:lineRule="auto"/>
        <w:jc w:val="both"/>
      </w:pPr>
      <w:r>
        <w:tab/>
        <w:t>ES</w:t>
      </w:r>
      <w:r>
        <w:tab/>
        <w:t xml:space="preserve">= Annual Energy Savings = (CED </w:t>
      </w:r>
      <w:r>
        <w:rPr>
          <w:b/>
        </w:rPr>
        <w:t>-</w:t>
      </w:r>
      <w:r>
        <w:t xml:space="preserve"> PED) × OH,</w:t>
      </w:r>
    </w:p>
    <w:p w14:paraId="0F942CC1" w14:textId="0059ADEF" w:rsidR="000E317C" w:rsidRDefault="000E317C" w:rsidP="000E317C">
      <w:pPr>
        <w:spacing w:line="360" w:lineRule="auto"/>
        <w:jc w:val="both"/>
      </w:pPr>
      <w:r>
        <w:tab/>
      </w:r>
      <w:r>
        <w:tab/>
        <w:t xml:space="preserve">= </w:t>
      </w:r>
      <w:r w:rsidR="005B0FDD">
        <w:t>${PR}</w:t>
      </w:r>
      <w:r>
        <w:t xml:space="preserve"> kW × </w:t>
      </w:r>
      <w:r w:rsidR="005B0FDD">
        <w:t>${OH}</w:t>
      </w:r>
      <w:r>
        <w:t xml:space="preserve"> </w:t>
      </w:r>
      <w:proofErr w:type="spellStart"/>
      <w:r>
        <w:t>hr</w:t>
      </w:r>
      <w:r w:rsidR="00ED1BF7">
        <w:t>s</w:t>
      </w:r>
      <w:proofErr w:type="spellEnd"/>
      <w:r>
        <w:t>/</w:t>
      </w:r>
      <w:proofErr w:type="spellStart"/>
      <w:r>
        <w:t>yr</w:t>
      </w:r>
      <w:proofErr w:type="spellEnd"/>
    </w:p>
    <w:p w14:paraId="4E68AA61" w14:textId="09D3D395" w:rsidR="00DA63EF" w:rsidRDefault="000E317C" w:rsidP="00DD61BA">
      <w:pPr>
        <w:spacing w:line="360" w:lineRule="auto"/>
        <w:jc w:val="both"/>
      </w:pPr>
      <w:r>
        <w:tab/>
      </w:r>
      <w:r>
        <w:tab/>
        <w:t xml:space="preserve">= </w:t>
      </w:r>
      <w:r w:rsidR="005B0FDD">
        <w:t>${ES}</w:t>
      </w:r>
      <w:r>
        <w:t xml:space="preserve"> kWh/</w:t>
      </w:r>
      <w:proofErr w:type="spellStart"/>
      <w:r>
        <w:t>yr</w:t>
      </w:r>
      <w:proofErr w:type="spellEnd"/>
    </w:p>
    <w:p w14:paraId="27272323" w14:textId="1495B54E" w:rsidR="00DA63EF" w:rsidRDefault="00DD61BA" w:rsidP="00DD61BA">
      <w:pPr>
        <w:spacing w:line="360" w:lineRule="auto"/>
        <w:jc w:val="both"/>
      </w:pPr>
      <w:r>
        <w:tab/>
        <w:t>DS</w:t>
      </w:r>
      <w:r>
        <w:tab/>
        <w:t xml:space="preserve">= Annual Demand Savings = (CED </w:t>
      </w:r>
      <w:r>
        <w:rPr>
          <w:b/>
        </w:rPr>
        <w:t>-</w:t>
      </w:r>
      <w:r>
        <w:t xml:space="preserve"> PED) × CF × </w:t>
      </w:r>
      <w:r w:rsidR="008C7E0B">
        <w:t>C</w:t>
      </w:r>
      <w:r w:rsidR="008C7E0B" w:rsidRPr="008C7E0B">
        <w:rPr>
          <w:vertAlign w:val="subscript"/>
        </w:rPr>
        <w:t>2</w:t>
      </w:r>
    </w:p>
    <w:p w14:paraId="5CE24E45" w14:textId="0B7248D9" w:rsidR="00DA63EF" w:rsidRDefault="00000000" w:rsidP="00DD61BA">
      <w:pPr>
        <w:spacing w:line="360" w:lineRule="auto"/>
        <w:jc w:val="both"/>
      </w:pPr>
      <w:r>
        <w:tab/>
      </w:r>
      <w:r w:rsidR="00DD61BA">
        <w:tab/>
      </w:r>
      <w:r>
        <w:t xml:space="preserve">= </w:t>
      </w:r>
      <w:r w:rsidR="005B0FDD">
        <w:t>${PR} kW</w:t>
      </w:r>
      <w:r>
        <w:rPr>
          <w:sz w:val="32"/>
          <w:szCs w:val="32"/>
        </w:rPr>
        <w:t xml:space="preserve"> </w:t>
      </w:r>
      <w:r>
        <w:t xml:space="preserve">× </w:t>
      </w:r>
      <w:r w:rsidR="005B0FDD">
        <w:t>${CF}</w:t>
      </w:r>
      <w:r>
        <w:t>%</w:t>
      </w:r>
      <w:r w:rsidR="005B0FDD">
        <w:t>/</w:t>
      </w:r>
      <w:proofErr w:type="spellStart"/>
      <w:r w:rsidR="005B0FDD">
        <w:t>mo</w:t>
      </w:r>
      <w:proofErr w:type="spellEnd"/>
      <w:r>
        <w:t xml:space="preserve"> × </w:t>
      </w:r>
      <w:r w:rsidR="005B0FDD">
        <w:t xml:space="preserve">${CS} </w:t>
      </w:r>
      <w:proofErr w:type="spellStart"/>
      <w:r w:rsidR="005B0FDD">
        <w:t>mo</w:t>
      </w:r>
      <w:r w:rsidR="00ED1BF7">
        <w:t>s</w:t>
      </w:r>
      <w:proofErr w:type="spellEnd"/>
      <w:r w:rsidR="005B0FDD">
        <w:t>/</w:t>
      </w:r>
      <w:proofErr w:type="spellStart"/>
      <w:r w:rsidR="005B0FDD">
        <w:t>yr</w:t>
      </w:r>
      <w:proofErr w:type="spellEnd"/>
    </w:p>
    <w:p w14:paraId="70E1901E" w14:textId="2B1F8F0E" w:rsidR="00DA63EF" w:rsidRDefault="00000000" w:rsidP="00DD61BA">
      <w:pPr>
        <w:spacing w:line="360" w:lineRule="auto"/>
        <w:jc w:val="both"/>
      </w:pPr>
      <w:r>
        <w:tab/>
      </w:r>
      <w:r w:rsidR="00DD61BA">
        <w:tab/>
      </w:r>
      <w:r>
        <w:t xml:space="preserve">= </w:t>
      </w:r>
      <w:r w:rsidR="005B0FDD">
        <w:t>${DS}</w:t>
      </w:r>
      <w:r>
        <w:t xml:space="preserve"> kW/</w:t>
      </w:r>
      <w:proofErr w:type="spellStart"/>
      <w:r>
        <w:t>yr</w:t>
      </w:r>
      <w:proofErr w:type="spellEnd"/>
    </w:p>
    <w:p w14:paraId="3448AE62" w14:textId="6328E655" w:rsidR="00DA63EF" w:rsidRDefault="00DD61BA" w:rsidP="00DD61BA">
      <w:pPr>
        <w:spacing w:line="360" w:lineRule="auto"/>
        <w:jc w:val="both"/>
      </w:pPr>
      <w:r>
        <w:tab/>
        <w:t>The energy cost savings, ECS, and the demand cost savings, DCS, are calculated as follows:</w:t>
      </w:r>
    </w:p>
    <w:p w14:paraId="6356AF7B" w14:textId="331943F7" w:rsidR="00DA63EF" w:rsidRDefault="00DD61BA" w:rsidP="00DD61BA">
      <w:pPr>
        <w:pBdr>
          <w:top w:val="nil"/>
          <w:left w:val="nil"/>
          <w:bottom w:val="nil"/>
          <w:right w:val="nil"/>
          <w:between w:val="nil"/>
        </w:pBdr>
        <w:spacing w:line="360" w:lineRule="auto"/>
        <w:jc w:val="both"/>
        <w:rPr>
          <w:color w:val="000000"/>
        </w:rPr>
      </w:pPr>
      <w:r>
        <w:rPr>
          <w:color w:val="000000"/>
        </w:rPr>
        <w:tab/>
        <w:t>ECS</w:t>
      </w:r>
      <w:r>
        <w:rPr>
          <w:color w:val="000000"/>
        </w:rPr>
        <w:tab/>
        <w:t>= EC × ES</w:t>
      </w:r>
    </w:p>
    <w:p w14:paraId="0F96DF46" w14:textId="1AC9E31E" w:rsidR="00DA63EF" w:rsidRDefault="00DD61BA" w:rsidP="00DD61BA">
      <w:pPr>
        <w:pBdr>
          <w:top w:val="nil"/>
          <w:left w:val="nil"/>
          <w:bottom w:val="nil"/>
          <w:right w:val="nil"/>
          <w:between w:val="nil"/>
        </w:pBdr>
        <w:spacing w:line="360" w:lineRule="auto"/>
        <w:jc w:val="both"/>
        <w:rPr>
          <w:color w:val="000000"/>
        </w:rPr>
      </w:pPr>
      <w:r>
        <w:rPr>
          <w:color w:val="000000"/>
        </w:rPr>
        <w:tab/>
        <w:t>DCS    = DC × DS,</w:t>
      </w:r>
    </w:p>
    <w:p w14:paraId="2A002EE3" w14:textId="795529DF" w:rsidR="00DA63EF" w:rsidRDefault="00E324C2" w:rsidP="00DD61BA">
      <w:pPr>
        <w:pBdr>
          <w:top w:val="nil"/>
          <w:left w:val="nil"/>
          <w:bottom w:val="nil"/>
          <w:right w:val="nil"/>
          <w:between w:val="nil"/>
        </w:pBdr>
        <w:spacing w:line="360" w:lineRule="auto"/>
        <w:jc w:val="both"/>
        <w:rPr>
          <w:color w:val="000000"/>
        </w:rPr>
      </w:pPr>
      <w:proofErr w:type="gramStart"/>
      <w:r>
        <w:rPr>
          <w:color w:val="000000"/>
        </w:rPr>
        <w:t>where</w:t>
      </w:r>
      <w:proofErr w:type="gramEnd"/>
      <w:r>
        <w:rPr>
          <w:color w:val="000000"/>
        </w:rPr>
        <w:t>,</w:t>
      </w:r>
    </w:p>
    <w:p w14:paraId="6413859E" w14:textId="05217476" w:rsidR="00DA63EF" w:rsidRDefault="00000000" w:rsidP="00DD61BA">
      <w:pPr>
        <w:pBdr>
          <w:top w:val="nil"/>
          <w:left w:val="nil"/>
          <w:bottom w:val="nil"/>
          <w:right w:val="nil"/>
          <w:between w:val="nil"/>
        </w:pBdr>
        <w:spacing w:line="360" w:lineRule="auto"/>
        <w:jc w:val="both"/>
        <w:rPr>
          <w:color w:val="000000"/>
        </w:rPr>
      </w:pPr>
      <w:r>
        <w:rPr>
          <w:color w:val="000000"/>
        </w:rPr>
        <w:tab/>
        <w:t>EC</w:t>
      </w:r>
      <w:r>
        <w:rPr>
          <w:color w:val="000000"/>
        </w:rPr>
        <w:tab/>
        <w:t>= E</w:t>
      </w:r>
      <w:r w:rsidR="005B0FDD">
        <w:rPr>
          <w:color w:val="000000"/>
        </w:rPr>
        <w:t>lectricity</w:t>
      </w:r>
      <w:r>
        <w:rPr>
          <w:color w:val="000000"/>
        </w:rPr>
        <w:t xml:space="preserve"> cost, </w:t>
      </w:r>
      <w:r>
        <w:t>$</w:t>
      </w:r>
      <w:r w:rsidR="005B0FDD">
        <w:t>{EC}</w:t>
      </w:r>
      <w:r>
        <w:rPr>
          <w:color w:val="000000"/>
        </w:rPr>
        <w:t>/kWh</w:t>
      </w:r>
    </w:p>
    <w:p w14:paraId="5BF9DF5B" w14:textId="1820909D" w:rsidR="00DA63EF" w:rsidRDefault="00000000" w:rsidP="00DD61BA">
      <w:pPr>
        <w:pBdr>
          <w:top w:val="nil"/>
          <w:left w:val="nil"/>
          <w:bottom w:val="nil"/>
          <w:right w:val="nil"/>
          <w:between w:val="nil"/>
        </w:pBdr>
        <w:spacing w:line="360" w:lineRule="auto"/>
        <w:jc w:val="both"/>
        <w:rPr>
          <w:color w:val="000000"/>
        </w:rPr>
      </w:pPr>
      <w:r>
        <w:rPr>
          <w:color w:val="000000"/>
        </w:rPr>
        <w:tab/>
        <w:t>DC</w:t>
      </w:r>
      <w:r>
        <w:rPr>
          <w:color w:val="000000"/>
        </w:rPr>
        <w:tab/>
        <w:t xml:space="preserve">= Demand cost, </w:t>
      </w:r>
      <w:r>
        <w:t>$</w:t>
      </w:r>
      <w:r w:rsidR="005B0FDD">
        <w:t>{DC}</w:t>
      </w:r>
      <w:r>
        <w:rPr>
          <w:color w:val="000000"/>
        </w:rPr>
        <w:t xml:space="preserve">/kW </w:t>
      </w:r>
    </w:p>
    <w:p w14:paraId="1BFA818C" w14:textId="395ED483" w:rsidR="00DA63EF" w:rsidRDefault="00000000" w:rsidP="00DD61BA">
      <w:pPr>
        <w:pBdr>
          <w:top w:val="nil"/>
          <w:left w:val="nil"/>
          <w:bottom w:val="nil"/>
          <w:right w:val="nil"/>
          <w:between w:val="nil"/>
        </w:pBdr>
        <w:spacing w:line="360" w:lineRule="auto"/>
        <w:jc w:val="both"/>
        <w:rPr>
          <w:color w:val="000000"/>
        </w:rPr>
      </w:pPr>
      <w:r>
        <w:rPr>
          <w:color w:val="000000"/>
        </w:rPr>
        <w:tab/>
        <w:t>ECS</w:t>
      </w:r>
      <w:r>
        <w:rPr>
          <w:color w:val="000000"/>
        </w:rPr>
        <w:tab/>
        <w:t xml:space="preserve">= </w:t>
      </w:r>
      <w:r>
        <w:t>$</w:t>
      </w:r>
      <w:r w:rsidR="005B0FDD">
        <w:t>{EC}</w:t>
      </w:r>
      <w:r>
        <w:rPr>
          <w:color w:val="000000"/>
        </w:rPr>
        <w:t xml:space="preserve">/kWh </w:t>
      </w:r>
      <w:r>
        <w:t>×</w:t>
      </w:r>
      <w:r>
        <w:rPr>
          <w:color w:val="000000"/>
        </w:rPr>
        <w:t xml:space="preserve"> </w:t>
      </w:r>
      <w:r w:rsidR="005B0FDD">
        <w:t>${ES}</w:t>
      </w:r>
      <w:r>
        <w:t xml:space="preserve"> </w:t>
      </w:r>
      <w:r>
        <w:rPr>
          <w:color w:val="000000"/>
        </w:rPr>
        <w:t>kWh/</w:t>
      </w:r>
      <w:proofErr w:type="spellStart"/>
      <w:r>
        <w:rPr>
          <w:color w:val="000000"/>
        </w:rPr>
        <w:t>yr</w:t>
      </w:r>
      <w:proofErr w:type="spellEnd"/>
      <w:r>
        <w:rPr>
          <w:color w:val="000000"/>
        </w:rPr>
        <w:tab/>
      </w:r>
      <w:r>
        <w:rPr>
          <w:color w:val="000000"/>
        </w:rPr>
        <w:tab/>
      </w:r>
    </w:p>
    <w:p w14:paraId="7448A961" w14:textId="06747627" w:rsidR="00DA63EF" w:rsidRDefault="00DD61BA"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{ECS}</w:t>
      </w:r>
      <w:r>
        <w:rPr>
          <w:color w:val="000000"/>
        </w:rPr>
        <w:t>/</w:t>
      </w:r>
      <w:proofErr w:type="spellStart"/>
      <w:r>
        <w:rPr>
          <w:color w:val="000000"/>
        </w:rPr>
        <w:t>yr</w:t>
      </w:r>
      <w:proofErr w:type="spellEnd"/>
    </w:p>
    <w:p w14:paraId="2296E00E" w14:textId="1C94AE48" w:rsidR="00DA63EF" w:rsidRDefault="00000000" w:rsidP="00DD61BA">
      <w:pPr>
        <w:pBdr>
          <w:top w:val="nil"/>
          <w:left w:val="nil"/>
          <w:bottom w:val="nil"/>
          <w:right w:val="nil"/>
          <w:between w:val="nil"/>
        </w:pBdr>
        <w:spacing w:line="360" w:lineRule="auto"/>
        <w:jc w:val="both"/>
        <w:rPr>
          <w:color w:val="000000"/>
        </w:rPr>
      </w:pPr>
      <w:r>
        <w:rPr>
          <w:color w:val="000000"/>
        </w:rPr>
        <w:tab/>
        <w:t>DCS</w:t>
      </w:r>
      <w:r>
        <w:rPr>
          <w:color w:val="000000"/>
        </w:rPr>
        <w:tab/>
        <w:t xml:space="preserve">= </w:t>
      </w:r>
      <w:r>
        <w:t>$</w:t>
      </w:r>
      <w:r w:rsidR="005B0FDD">
        <w:t>{DC}</w:t>
      </w:r>
      <w:r>
        <w:rPr>
          <w:color w:val="000000"/>
        </w:rPr>
        <w:t>/kW</w:t>
      </w:r>
      <w:r>
        <w:t>×</w:t>
      </w:r>
      <w:r>
        <w:rPr>
          <w:color w:val="000000"/>
        </w:rPr>
        <w:t xml:space="preserve"> </w:t>
      </w:r>
      <w:r w:rsidR="005B0FDD">
        <w:t>${DS}</w:t>
      </w:r>
      <w:r>
        <w:t xml:space="preserve"> </w:t>
      </w:r>
      <w:r>
        <w:rPr>
          <w:color w:val="000000"/>
        </w:rPr>
        <w:t>kW/</w:t>
      </w:r>
      <w:proofErr w:type="spellStart"/>
      <w:r>
        <w:rPr>
          <w:color w:val="000000"/>
        </w:rPr>
        <w:t>yr</w:t>
      </w:r>
      <w:proofErr w:type="spellEnd"/>
    </w:p>
    <w:p w14:paraId="111E4FA2" w14:textId="4DE91B0C" w:rsidR="00DA63EF" w:rsidRDefault="00000000" w:rsidP="00DD61BA">
      <w:pPr>
        <w:pBdr>
          <w:top w:val="nil"/>
          <w:left w:val="nil"/>
          <w:bottom w:val="nil"/>
          <w:right w:val="nil"/>
          <w:between w:val="nil"/>
        </w:pBdr>
        <w:spacing w:line="360" w:lineRule="auto"/>
        <w:jc w:val="both"/>
        <w:rPr>
          <w:color w:val="000000"/>
        </w:rPr>
      </w:pPr>
      <w:r>
        <w:rPr>
          <w:color w:val="000000"/>
        </w:rPr>
        <w:tab/>
      </w:r>
      <w:r>
        <w:rPr>
          <w:color w:val="000000"/>
        </w:rPr>
        <w:tab/>
        <w:t xml:space="preserve">= </w:t>
      </w:r>
      <w:r>
        <w:t>$</w:t>
      </w:r>
      <w:r w:rsidR="005B0FDD">
        <w:t>{DCS}</w:t>
      </w:r>
      <w:r>
        <w:rPr>
          <w:color w:val="000000"/>
        </w:rPr>
        <w:t>/yr.</w:t>
      </w:r>
    </w:p>
    <w:p w14:paraId="52E1A576" w14:textId="55EFC928" w:rsidR="00DA63EF" w:rsidRDefault="00DD61BA" w:rsidP="00DD61BA">
      <w:pPr>
        <w:pBdr>
          <w:top w:val="nil"/>
          <w:left w:val="nil"/>
          <w:bottom w:val="nil"/>
          <w:right w:val="nil"/>
          <w:between w:val="nil"/>
        </w:pBdr>
        <w:spacing w:line="360" w:lineRule="auto"/>
        <w:jc w:val="both"/>
        <w:rPr>
          <w:color w:val="000000"/>
        </w:rPr>
      </w:pPr>
      <w:r>
        <w:rPr>
          <w:color w:val="000000"/>
        </w:rPr>
        <w:tab/>
        <w:t xml:space="preserve">The total cost savings per year, </w:t>
      </w:r>
      <w:r w:rsidR="00A0456D">
        <w:rPr>
          <w:color w:val="000000"/>
        </w:rPr>
        <w:t>A</w:t>
      </w:r>
      <w:r>
        <w:rPr>
          <w:color w:val="000000"/>
        </w:rPr>
        <w:t>CS, is as follows:</w:t>
      </w:r>
    </w:p>
    <w:p w14:paraId="35956EC5" w14:textId="7FD02DEE" w:rsidR="00DA63EF" w:rsidRDefault="00DD61BA" w:rsidP="00DD61BA">
      <w:pPr>
        <w:pBdr>
          <w:top w:val="nil"/>
          <w:left w:val="nil"/>
          <w:bottom w:val="nil"/>
          <w:right w:val="nil"/>
          <w:between w:val="nil"/>
        </w:pBdr>
        <w:spacing w:line="360" w:lineRule="auto"/>
        <w:jc w:val="both"/>
        <w:rPr>
          <w:color w:val="000000"/>
          <w:vertAlign w:val="subscript"/>
        </w:rPr>
      </w:pPr>
      <w:r>
        <w:rPr>
          <w:color w:val="000000"/>
        </w:rPr>
        <w:tab/>
      </w:r>
      <w:r w:rsidR="00A0456D">
        <w:rPr>
          <w:color w:val="000000"/>
        </w:rPr>
        <w:t>A</w:t>
      </w:r>
      <w:r>
        <w:rPr>
          <w:color w:val="000000"/>
        </w:rPr>
        <w:t xml:space="preserve">CS </w:t>
      </w:r>
      <w:r>
        <w:rPr>
          <w:color w:val="000000"/>
        </w:rPr>
        <w:tab/>
        <w:t>= ECS + DCS</w:t>
      </w:r>
    </w:p>
    <w:p w14:paraId="40C7394F" w14:textId="6E64422F" w:rsidR="00DA63EF" w:rsidRDefault="00000000" w:rsidP="00DD61BA">
      <w:pPr>
        <w:pBdr>
          <w:top w:val="nil"/>
          <w:left w:val="nil"/>
          <w:bottom w:val="nil"/>
          <w:right w:val="nil"/>
          <w:between w:val="nil"/>
        </w:pBdr>
        <w:spacing w:line="360" w:lineRule="auto"/>
        <w:jc w:val="both"/>
        <w:rPr>
          <w:color w:val="000000"/>
        </w:rPr>
      </w:pPr>
      <w:r>
        <w:rPr>
          <w:color w:val="000000"/>
        </w:rPr>
        <w:tab/>
      </w:r>
      <w:r w:rsidR="00DD61BA">
        <w:rPr>
          <w:color w:val="000000"/>
        </w:rPr>
        <w:tab/>
      </w:r>
      <w:r>
        <w:rPr>
          <w:color w:val="000000"/>
        </w:rPr>
        <w:t xml:space="preserve">= </w:t>
      </w:r>
      <w:r>
        <w:t>$</w:t>
      </w:r>
      <w:r w:rsidR="005B0FDD">
        <w:t>{ACS}</w:t>
      </w:r>
      <w:r>
        <w:rPr>
          <w:color w:val="000000"/>
        </w:rPr>
        <w:t xml:space="preserve">/yr. </w:t>
      </w:r>
    </w:p>
    <w:p w14:paraId="35EE58F4"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w:t>
      </w:r>
    </w:p>
    <w:p w14:paraId="13D74689" w14:textId="507413A1" w:rsidR="00DA63EF" w:rsidRDefault="00000000">
      <w:pPr>
        <w:pBdr>
          <w:top w:val="nil"/>
          <w:left w:val="nil"/>
          <w:bottom w:val="nil"/>
          <w:right w:val="nil"/>
          <w:between w:val="nil"/>
        </w:pBdr>
        <w:spacing w:line="360" w:lineRule="auto"/>
        <w:ind w:firstLine="720"/>
        <w:jc w:val="both"/>
        <w:rPr>
          <w:color w:val="000000"/>
        </w:rPr>
      </w:pPr>
      <w:r>
        <w:rPr>
          <w:color w:val="000000"/>
        </w:rPr>
        <w:lastRenderedPageBreak/>
        <w:t xml:space="preserve">The older units should be replaced with a high efficiency HVAC unit. There are several brands, prices, and models available; however, an average installed cost of </w:t>
      </w:r>
      <w:r>
        <w:t>$</w:t>
      </w:r>
      <w:r w:rsidR="005B0FDD">
        <w:t>{UC}</w:t>
      </w:r>
      <w:r>
        <w:rPr>
          <w:color w:val="000000"/>
        </w:rPr>
        <w:t xml:space="preserve">/ton is assumed. Therefore, the total cost for the current HVAC units will be about </w:t>
      </w:r>
      <w:r>
        <w:t>$</w:t>
      </w:r>
      <w:r w:rsidR="005B0FDD">
        <w:t>{IC}</w:t>
      </w:r>
      <w:r>
        <w:t>.</w:t>
      </w:r>
    </w:p>
    <w:p w14:paraId="44B9AA98" w14:textId="534502D6" w:rsidR="00DA63EF" w:rsidRDefault="00000000" w:rsidP="001269E7">
      <w:pPr>
        <w:pBdr>
          <w:top w:val="nil"/>
          <w:left w:val="nil"/>
          <w:bottom w:val="nil"/>
          <w:right w:val="nil"/>
          <w:between w:val="nil"/>
        </w:pBdr>
        <w:spacing w:before="120" w:line="360" w:lineRule="auto"/>
        <w:ind w:firstLine="720"/>
        <w:jc w:val="both"/>
        <w:rPr>
          <w:b/>
          <w:color w:val="000000"/>
        </w:rPr>
      </w:pPr>
      <w:bookmarkStart w:id="2" w:name="_heading=h.1fob9te" w:colFirst="0" w:colLast="0"/>
      <w:bookmarkEnd w:id="2"/>
      <w:r>
        <w:rPr>
          <w:b/>
          <w:color w:val="000000"/>
        </w:rPr>
        <w:t xml:space="preserve">The annual electricity savings for this </w:t>
      </w:r>
      <w:r w:rsidR="00546180">
        <w:rPr>
          <w:b/>
          <w:color w:val="000000"/>
        </w:rPr>
        <w:t>recommendation</w:t>
      </w:r>
      <w:r>
        <w:rPr>
          <w:b/>
          <w:color w:val="000000"/>
        </w:rPr>
        <w:t xml:space="preserve"> is </w:t>
      </w:r>
      <w:r w:rsidR="005B0FDD">
        <w:rPr>
          <w:b/>
          <w:u w:val="single"/>
        </w:rPr>
        <w:t>${ES}</w:t>
      </w:r>
      <w:r>
        <w:rPr>
          <w:b/>
          <w:color w:val="000000"/>
          <w:u w:val="single"/>
        </w:rPr>
        <w:t xml:space="preserve"> kWh</w:t>
      </w:r>
      <w:r>
        <w:rPr>
          <w:b/>
          <w:color w:val="000000"/>
        </w:rPr>
        <w:t xml:space="preserve">, and the annual demand savings is </w:t>
      </w:r>
      <w:r w:rsidR="005B0FDD">
        <w:rPr>
          <w:b/>
          <w:u w:val="single"/>
        </w:rPr>
        <w:t>${DS}</w:t>
      </w:r>
      <w:r>
        <w:rPr>
          <w:b/>
          <w:color w:val="000000"/>
          <w:u w:val="single"/>
        </w:rPr>
        <w:t xml:space="preserve"> kW</w:t>
      </w:r>
      <w:r>
        <w:rPr>
          <w:b/>
          <w:color w:val="000000"/>
        </w:rPr>
        <w:t xml:space="preserve">. The total annual cost savings is </w:t>
      </w:r>
      <w:r>
        <w:rPr>
          <w:b/>
          <w:u w:val="single"/>
        </w:rPr>
        <w:t>$</w:t>
      </w:r>
      <w:r w:rsidR="005B0FDD">
        <w:rPr>
          <w:b/>
          <w:u w:val="single"/>
        </w:rPr>
        <w:t>{ACS}</w:t>
      </w:r>
      <w:r>
        <w:rPr>
          <w:b/>
          <w:color w:val="000000"/>
        </w:rPr>
        <w:t xml:space="preserve"> and, with an implementation cost of </w:t>
      </w:r>
      <w:r>
        <w:rPr>
          <w:b/>
          <w:u w:val="single"/>
        </w:rPr>
        <w:t>$</w:t>
      </w:r>
      <w:r w:rsidR="005B0FDD">
        <w:rPr>
          <w:b/>
          <w:u w:val="single"/>
        </w:rPr>
        <w:t>{IC}</w:t>
      </w:r>
      <w:r>
        <w:rPr>
          <w:b/>
          <w:color w:val="000000"/>
        </w:rPr>
        <w:t xml:space="preserve">, the payback period is about </w:t>
      </w:r>
      <w:r w:rsidR="005B0FDD">
        <w:rPr>
          <w:b/>
          <w:u w:val="single"/>
        </w:rPr>
        <w:t>${PB}</w:t>
      </w:r>
      <w:r>
        <w:rPr>
          <w:b/>
          <w:color w:val="000000"/>
        </w:rPr>
        <w:t>.</w:t>
      </w:r>
    </w:p>
    <w:p w14:paraId="21D2653C" w14:textId="77777777" w:rsidR="00DA63EF" w:rsidRDefault="00000000">
      <w:pPr>
        <w:pBdr>
          <w:top w:val="nil"/>
          <w:left w:val="nil"/>
          <w:bottom w:val="nil"/>
          <w:right w:val="nil"/>
          <w:between w:val="nil"/>
        </w:pBdr>
        <w:spacing w:before="120" w:line="360" w:lineRule="auto"/>
        <w:jc w:val="both"/>
        <w:rPr>
          <w:b/>
          <w:color w:val="000000"/>
        </w:rPr>
      </w:pPr>
      <w:r>
        <w:rPr>
          <w:b/>
          <w:color w:val="000000"/>
        </w:rPr>
        <w:t>Implementation Cost References:</w:t>
      </w:r>
    </w:p>
    <w:p w14:paraId="1F82645F" w14:textId="77777777" w:rsidR="00DA63EF" w:rsidRDefault="00000000" w:rsidP="001269E7">
      <w:pPr>
        <w:pStyle w:val="ListParagraph"/>
        <w:numPr>
          <w:ilvl w:val="0"/>
          <w:numId w:val="1"/>
        </w:numPr>
        <w:spacing w:line="360" w:lineRule="auto"/>
      </w:pPr>
      <w:hyperlink r:id="rId9">
        <w:r w:rsidRPr="001269E7">
          <w:rPr>
            <w:color w:val="0563C1"/>
            <w:u w:val="single"/>
          </w:rPr>
          <w:t>https://www.grainger.com/product/GOODMAN-Air-Conditioner-Condensing-38GM29</w:t>
        </w:r>
      </w:hyperlink>
    </w:p>
    <w:p w14:paraId="6851657A" w14:textId="77777777" w:rsidR="00DA63EF" w:rsidRDefault="00000000" w:rsidP="001269E7">
      <w:pPr>
        <w:pStyle w:val="ListParagraph"/>
        <w:numPr>
          <w:ilvl w:val="0"/>
          <w:numId w:val="1"/>
        </w:numPr>
        <w:spacing w:line="360" w:lineRule="auto"/>
      </w:pPr>
      <w:hyperlink r:id="rId10">
        <w:r w:rsidRPr="001269E7">
          <w:rPr>
            <w:color w:val="0563C1"/>
            <w:u w:val="single"/>
          </w:rPr>
          <w:t>https://www.amazon.com/Ton-Seer-Goodman-Package-Conditioner/dp/B006X1AZOQ</w:t>
        </w:r>
      </w:hyperlink>
    </w:p>
    <w:p w14:paraId="04A8422F" w14:textId="1294773C" w:rsidR="00DA63EF" w:rsidRDefault="00000000" w:rsidP="005D1A8F">
      <w:pPr>
        <w:pStyle w:val="ListParagraph"/>
        <w:numPr>
          <w:ilvl w:val="0"/>
          <w:numId w:val="1"/>
        </w:numPr>
        <w:spacing w:line="360" w:lineRule="auto"/>
      </w:pPr>
      <w:hyperlink r:id="rId11">
        <w:r w:rsidRPr="001269E7">
          <w:rPr>
            <w:color w:val="0563C1"/>
            <w:u w:val="single"/>
          </w:rPr>
          <w:t>https://www.bid-on-equipment.com/hvac-equipment/package-hvac-units/380881~10-ton-trane-packaged-rooftop-unit.htm</w:t>
        </w:r>
      </w:hyperlink>
    </w:p>
    <w:sectPr w:rsidR="00DA63E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2EDDC" w14:textId="77777777" w:rsidR="001066E6" w:rsidRDefault="001066E6">
      <w:r>
        <w:separator/>
      </w:r>
    </w:p>
  </w:endnote>
  <w:endnote w:type="continuationSeparator" w:id="0">
    <w:p w14:paraId="54909540" w14:textId="77777777" w:rsidR="001066E6" w:rsidRDefault="00106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FE9E3" w14:textId="77777777" w:rsidR="001066E6" w:rsidRDefault="001066E6">
      <w:r>
        <w:separator/>
      </w:r>
    </w:p>
  </w:footnote>
  <w:footnote w:type="continuationSeparator" w:id="0">
    <w:p w14:paraId="7F89CC46" w14:textId="77777777" w:rsidR="001066E6" w:rsidRDefault="001066E6">
      <w:r>
        <w:continuationSeparator/>
      </w:r>
    </w:p>
  </w:footnote>
  <w:footnote w:id="1">
    <w:p w14:paraId="33C424CD" w14:textId="77777777" w:rsidR="00DA63EF" w:rsidRDefault="00000000">
      <w:pPr>
        <w:pBdr>
          <w:top w:val="nil"/>
          <w:left w:val="nil"/>
          <w:bottom w:val="nil"/>
          <w:right w:val="nil"/>
          <w:between w:val="nil"/>
        </w:pBdr>
        <w:tabs>
          <w:tab w:val="center" w:pos="4320"/>
          <w:tab w:val="right" w:pos="8640"/>
        </w:tabs>
        <w:rPr>
          <w:color w:val="000000"/>
        </w:rPr>
      </w:pPr>
      <w:r>
        <w:rPr>
          <w:rStyle w:val="FootnoteReference"/>
        </w:rPr>
        <w:footnoteRef/>
      </w:r>
      <w:r>
        <w:rPr>
          <w:color w:val="000000"/>
        </w:rPr>
        <w:t>https://www.nrel.gov/docs/fy06osti/38238.pdf.</w:t>
      </w:r>
    </w:p>
    <w:p w14:paraId="06C4AA49" w14:textId="77777777" w:rsidR="00DA63EF" w:rsidRDefault="00DA63EF">
      <w:pPr>
        <w:pBdr>
          <w:top w:val="nil"/>
          <w:left w:val="nil"/>
          <w:bottom w:val="nil"/>
          <w:right w:val="nil"/>
          <w:between w:val="nil"/>
        </w:pBdr>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7F3"/>
    <w:multiLevelType w:val="hybridMultilevel"/>
    <w:tmpl w:val="04A2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384053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Rios">
    <w15:presenceInfo w15:providerId="Windows Live" w15:userId="2f3315927d371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3EF"/>
    <w:rsid w:val="00000D61"/>
    <w:rsid w:val="00061E6D"/>
    <w:rsid w:val="000A0EB5"/>
    <w:rsid w:val="000E317C"/>
    <w:rsid w:val="000E6C6A"/>
    <w:rsid w:val="00102552"/>
    <w:rsid w:val="001066E6"/>
    <w:rsid w:val="001269E7"/>
    <w:rsid w:val="00161F10"/>
    <w:rsid w:val="00452E57"/>
    <w:rsid w:val="00546180"/>
    <w:rsid w:val="00563090"/>
    <w:rsid w:val="005B0FDD"/>
    <w:rsid w:val="005D1A8F"/>
    <w:rsid w:val="006A0E87"/>
    <w:rsid w:val="00780AB0"/>
    <w:rsid w:val="00793F26"/>
    <w:rsid w:val="00892A30"/>
    <w:rsid w:val="008C7E0B"/>
    <w:rsid w:val="009576D2"/>
    <w:rsid w:val="009B7CC7"/>
    <w:rsid w:val="009F6E7F"/>
    <w:rsid w:val="00A0456D"/>
    <w:rsid w:val="00C1655F"/>
    <w:rsid w:val="00C71432"/>
    <w:rsid w:val="00CA151F"/>
    <w:rsid w:val="00D0212C"/>
    <w:rsid w:val="00D63D0A"/>
    <w:rsid w:val="00DA2E9B"/>
    <w:rsid w:val="00DA63EF"/>
    <w:rsid w:val="00DD61BA"/>
    <w:rsid w:val="00E324C2"/>
    <w:rsid w:val="00E76912"/>
    <w:rsid w:val="00E974C3"/>
    <w:rsid w:val="00EA39BF"/>
    <w:rsid w:val="00EA5E6A"/>
    <w:rsid w:val="00ED1BF7"/>
    <w:rsid w:val="00F76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F95E9"/>
  <w15:docId w15:val="{30C187B0-A41B-FF4F-A66F-18CA8C89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A3B"/>
    <w:rPr>
      <w:rFonts w:eastAsia="SimSun"/>
    </w:rPr>
  </w:style>
  <w:style w:type="paragraph" w:styleId="Heading1">
    <w:name w:val="heading 1"/>
    <w:aliases w:val="Char Char"/>
    <w:basedOn w:val="Normal"/>
    <w:next w:val="Normal"/>
    <w:link w:val="Heading1Char1"/>
    <w:uiPriority w:val="9"/>
    <w:qFormat/>
    <w:rsid w:val="00F60A3B"/>
    <w:pPr>
      <w:keepNext/>
      <w:spacing w:before="120" w:line="360" w:lineRule="auto"/>
      <w:jc w:val="center"/>
      <w:outlineLvl w:val="0"/>
    </w:pPr>
    <w:rPr>
      <w:b/>
      <w:bCs/>
      <w:color w:val="000000" w:themeColor="text1"/>
      <w:sz w:val="28"/>
      <w:szCs w:val="2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unhideWhenUsed/>
    <w:qFormat/>
    <w:rsid w:val="00F60A3B"/>
    <w:pPr>
      <w:keepNext/>
      <w:spacing w:before="120" w:line="360" w:lineRule="auto"/>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uiPriority w:val="9"/>
    <w:rsid w:val="00F60A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uiPriority w:val="9"/>
    <w:semiHidden/>
    <w:rsid w:val="00F60A3B"/>
    <w:rPr>
      <w:rFonts w:asciiTheme="majorHAnsi" w:eastAsiaTheme="majorEastAsia" w:hAnsiTheme="majorHAnsi" w:cstheme="majorBidi"/>
      <w:color w:val="1F3763" w:themeColor="accent1" w:themeShade="7F"/>
      <w:sz w:val="24"/>
      <w:szCs w:val="24"/>
    </w:rPr>
  </w:style>
  <w:style w:type="character" w:customStyle="1" w:styleId="Heading1Char1">
    <w:name w:val="Heading 1 Char1"/>
    <w:aliases w:val="Char Char Char"/>
    <w:link w:val="Heading1"/>
    <w:rsid w:val="00F60A3B"/>
    <w:rPr>
      <w:rFonts w:ascii="Times New Roman" w:eastAsia="SimSun" w:hAnsi="Times New Roman" w:cs="Times New Roman"/>
      <w:b/>
      <w:bCs/>
      <w:color w:val="000000" w:themeColor="text1"/>
      <w:sz w:val="28"/>
      <w:szCs w:val="28"/>
    </w:rPr>
  </w:style>
  <w:style w:type="paragraph" w:styleId="Footer">
    <w:name w:val="footer"/>
    <w:basedOn w:val="Normal"/>
    <w:link w:val="FooterChar1"/>
    <w:rsid w:val="00F60A3B"/>
    <w:pPr>
      <w:tabs>
        <w:tab w:val="center" w:pos="4320"/>
        <w:tab w:val="right" w:pos="8640"/>
      </w:tabs>
    </w:pPr>
  </w:style>
  <w:style w:type="character" w:customStyle="1" w:styleId="FooterChar">
    <w:name w:val="Footer Char"/>
    <w:basedOn w:val="DefaultParagraphFont"/>
    <w:uiPriority w:val="99"/>
    <w:semiHidden/>
    <w:rsid w:val="00F60A3B"/>
    <w:rPr>
      <w:rFonts w:ascii="Times New Roman" w:eastAsia="SimSun" w:hAnsi="Times New Roman" w:cs="Times New Roman"/>
      <w:sz w:val="24"/>
      <w:szCs w:val="24"/>
    </w:rPr>
  </w:style>
  <w:style w:type="paragraph" w:styleId="BodyTextIndent">
    <w:name w:val="Body Text Indent"/>
    <w:basedOn w:val="Normal"/>
    <w:link w:val="BodyTextIndentChar1"/>
    <w:rsid w:val="00F60A3B"/>
    <w:pPr>
      <w:ind w:firstLine="720"/>
    </w:pPr>
  </w:style>
  <w:style w:type="character" w:customStyle="1" w:styleId="BodyTextIndentChar">
    <w:name w:val="Body Text Indent Char"/>
    <w:basedOn w:val="DefaultParagraphFont"/>
    <w:uiPriority w:val="99"/>
    <w:semiHidden/>
    <w:rsid w:val="00F60A3B"/>
    <w:rPr>
      <w:rFonts w:ascii="Times New Roman" w:eastAsia="SimSun" w:hAnsi="Times New Roman" w:cs="Times New Roman"/>
      <w:sz w:val="24"/>
      <w:szCs w:val="24"/>
    </w:rPr>
  </w:style>
  <w:style w:type="paragraph" w:styleId="FootnoteText">
    <w:name w:val="footnote text"/>
    <w:basedOn w:val="Normal"/>
    <w:link w:val="FootnoteTextChar1"/>
    <w:uiPriority w:val="99"/>
    <w:rsid w:val="00F60A3B"/>
    <w:rPr>
      <w:sz w:val="20"/>
      <w:szCs w:val="20"/>
    </w:rPr>
  </w:style>
  <w:style w:type="character" w:customStyle="1" w:styleId="FootnoteTextChar">
    <w:name w:val="Footnote Text Char"/>
    <w:basedOn w:val="DefaultParagraphFont"/>
    <w:uiPriority w:val="99"/>
    <w:semiHidden/>
    <w:rsid w:val="00F60A3B"/>
    <w:rPr>
      <w:rFonts w:ascii="Times New Roman" w:eastAsia="SimSun" w:hAnsi="Times New Roman" w:cs="Times New Roman"/>
      <w:sz w:val="20"/>
      <w:szCs w:val="20"/>
    </w:rPr>
  </w:style>
  <w:style w:type="character" w:styleId="FootnoteReference">
    <w:name w:val="footnote reference"/>
    <w:uiPriority w:val="99"/>
    <w:rsid w:val="00F60A3B"/>
    <w:rPr>
      <w:vertAlign w:val="superscript"/>
    </w:rPr>
  </w:style>
  <w:style w:type="paragraph" w:styleId="Caption">
    <w:name w:val="caption"/>
    <w:basedOn w:val="Normal"/>
    <w:next w:val="Normal"/>
    <w:autoRedefine/>
    <w:qFormat/>
    <w:rsid w:val="00F60A3B"/>
    <w:pPr>
      <w:spacing w:before="120"/>
      <w:jc w:val="center"/>
    </w:pPr>
    <w:rPr>
      <w:b/>
      <w:bCs/>
    </w:rPr>
  </w:style>
  <w:style w:type="table" w:styleId="TableGrid">
    <w:name w:val="Table Grid"/>
    <w:basedOn w:val="TableNormal"/>
    <w:uiPriority w:val="59"/>
    <w:rsid w:val="00F60A3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1">
    <w:name w:val="Footer Char1"/>
    <w:link w:val="Footer"/>
    <w:rsid w:val="00F60A3B"/>
    <w:rPr>
      <w:rFonts w:ascii="Times New Roman" w:eastAsia="SimSun" w:hAnsi="Times New Roman" w:cs="Times New Roman"/>
      <w:sz w:val="24"/>
      <w:szCs w:val="24"/>
    </w:rPr>
  </w:style>
  <w:style w:type="character" w:customStyle="1" w:styleId="FootnoteTextChar1">
    <w:name w:val="Footnote Text Char1"/>
    <w:link w:val="FootnoteText"/>
    <w:uiPriority w:val="99"/>
    <w:rsid w:val="00F60A3B"/>
    <w:rPr>
      <w:rFonts w:ascii="Times New Roman" w:eastAsia="SimSun" w:hAnsi="Times New Roman" w:cs="Times New Roman"/>
      <w:sz w:val="20"/>
      <w:szCs w:val="20"/>
    </w:rPr>
  </w:style>
  <w:style w:type="character" w:customStyle="1" w:styleId="Heading3Char1">
    <w:name w:val="Heading 3 Char1"/>
    <w:link w:val="Heading3"/>
    <w:rsid w:val="00F60A3B"/>
    <w:rPr>
      <w:rFonts w:ascii="Times New Roman" w:eastAsia="SimSun" w:hAnsi="Times New Roman" w:cs="Times New Roman"/>
      <w:b/>
      <w:bCs/>
      <w:sz w:val="24"/>
      <w:szCs w:val="24"/>
    </w:rPr>
  </w:style>
  <w:style w:type="character" w:customStyle="1" w:styleId="BodyTextIndentChar1">
    <w:name w:val="Body Text Indent Char1"/>
    <w:link w:val="BodyTextIndent"/>
    <w:rsid w:val="00F60A3B"/>
    <w:rPr>
      <w:rFonts w:ascii="Times New Roman" w:eastAsia="SimSun" w:hAnsi="Times New Roman" w:cs="Times New Roman"/>
      <w:sz w:val="24"/>
      <w:szCs w:val="24"/>
    </w:rPr>
  </w:style>
  <w:style w:type="character" w:styleId="Hyperlink">
    <w:name w:val="Hyperlink"/>
    <w:basedOn w:val="DefaultParagraphFont"/>
    <w:uiPriority w:val="99"/>
    <w:unhideWhenUsed/>
    <w:rsid w:val="00A870A6"/>
    <w:rPr>
      <w:color w:val="0563C1" w:themeColor="hyperlink"/>
      <w:u w:val="single"/>
    </w:rPr>
  </w:style>
  <w:style w:type="character" w:styleId="UnresolvedMention">
    <w:name w:val="Unresolved Mention"/>
    <w:basedOn w:val="DefaultParagraphFont"/>
    <w:uiPriority w:val="99"/>
    <w:semiHidden/>
    <w:unhideWhenUsed/>
    <w:rsid w:val="00A870A6"/>
    <w:rPr>
      <w:color w:val="605E5C"/>
      <w:shd w:val="clear" w:color="auto" w:fill="E1DFDD"/>
    </w:rPr>
  </w:style>
  <w:style w:type="table" w:styleId="GridTable1Light">
    <w:name w:val="Grid Table 1 Light"/>
    <w:basedOn w:val="TableNormal"/>
    <w:uiPriority w:val="46"/>
    <w:rsid w:val="001644B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sz w:val="20"/>
      <w:szCs w:val="20"/>
    </w:r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paragraph" w:styleId="ListParagraph">
    <w:name w:val="List Paragraph"/>
    <w:basedOn w:val="Normal"/>
    <w:uiPriority w:val="34"/>
    <w:qFormat/>
    <w:rsid w:val="001269E7"/>
    <w:pPr>
      <w:ind w:left="720"/>
      <w:contextualSpacing/>
    </w:pPr>
  </w:style>
  <w:style w:type="paragraph" w:styleId="Revision">
    <w:name w:val="Revision"/>
    <w:hidden/>
    <w:uiPriority w:val="99"/>
    <w:semiHidden/>
    <w:rsid w:val="009576D2"/>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573025">
      <w:bodyDiv w:val="1"/>
      <w:marLeft w:val="0"/>
      <w:marRight w:val="0"/>
      <w:marTop w:val="0"/>
      <w:marBottom w:val="0"/>
      <w:divBdr>
        <w:top w:val="none" w:sz="0" w:space="0" w:color="auto"/>
        <w:left w:val="none" w:sz="0" w:space="0" w:color="auto"/>
        <w:bottom w:val="none" w:sz="0" w:space="0" w:color="auto"/>
        <w:right w:val="none" w:sz="0" w:space="0" w:color="auto"/>
      </w:divBdr>
      <w:divsChild>
        <w:div w:id="654190410">
          <w:marLeft w:val="0"/>
          <w:marRight w:val="0"/>
          <w:marTop w:val="0"/>
          <w:marBottom w:val="0"/>
          <w:divBdr>
            <w:top w:val="none" w:sz="0" w:space="0" w:color="auto"/>
            <w:left w:val="none" w:sz="0" w:space="0" w:color="auto"/>
            <w:bottom w:val="none" w:sz="0" w:space="0" w:color="auto"/>
            <w:right w:val="none" w:sz="0" w:space="0" w:color="auto"/>
          </w:divBdr>
          <w:divsChild>
            <w:div w:id="896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d-on-equipment.com/hvac-equipment/package-hvac-units/380881~10-ton-trane-packaged-rooftop-unit.htm" TargetMode="External"/><Relationship Id="rId5" Type="http://schemas.openxmlformats.org/officeDocument/2006/relationships/settings" Target="settings.xml"/><Relationship Id="rId10" Type="http://schemas.openxmlformats.org/officeDocument/2006/relationships/hyperlink" Target="https://www.amazon.com/Ton-Seer-Goodman-Package-Conditioner/dp/B006X1AZOQ" TargetMode="External"/><Relationship Id="rId4" Type="http://schemas.openxmlformats.org/officeDocument/2006/relationships/styles" Target="styles.xml"/><Relationship Id="rId9" Type="http://schemas.openxmlformats.org/officeDocument/2006/relationships/hyperlink" Target="https://www.grainger.com/product/GOODMAN-Air-Conditioner-Condensing-38GM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5twKgGLcCGM1ANd6pT3AB0rVvQ==">CgMxLjAyCWguMzBqMHpsbDIJaC4xZm9iOXRlOAByITFTOVVzYmI4RGcweGlvZXUzcXdzajA2NzVzRGdBZXFoWg==</go:docsCustomData>
</go:gDocsCustomXmlDataStorage>
</file>

<file path=customXml/itemProps1.xml><?xml version="1.0" encoding="utf-8"?>
<ds:datastoreItem xmlns:ds="http://schemas.openxmlformats.org/officeDocument/2006/customXml" ds:itemID="{C0A56E61-E9EF-5E4A-84E0-00E37E634A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Abhinay Soanker</dc:creator>
  <cp:lastModifiedBy>Justin Caspar</cp:lastModifiedBy>
  <cp:revision>32</cp:revision>
  <dcterms:created xsi:type="dcterms:W3CDTF">2023-03-29T20:29:00Z</dcterms:created>
  <dcterms:modified xsi:type="dcterms:W3CDTF">2024-02-05T18:53:00Z</dcterms:modified>
</cp:coreProperties>
</file>